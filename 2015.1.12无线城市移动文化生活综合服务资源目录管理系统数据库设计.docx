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D95D86" w14:textId="77777777" w:rsidR="00453F2D" w:rsidRDefault="001247E1">
      <w:pPr>
        <w:pStyle w:val="a9"/>
        <w:rPr>
          <w:rFonts w:ascii="Times New Roman" w:hAnsi="Times New Roman"/>
          <w:sz w:val="28"/>
        </w:rPr>
      </w:pPr>
      <w:r>
        <w:rPr>
          <w:rFonts w:ascii="Times New Roman" w:hAnsi="Times New Roman" w:hint="eastAsia"/>
          <w:sz w:val="28"/>
        </w:rPr>
        <w:t>无线城市移动文化生活综合服务资源目录管理系统数据库设计</w:t>
      </w:r>
    </w:p>
    <w:p w14:paraId="7AE5B2B8" w14:textId="77777777" w:rsidR="00453F2D" w:rsidRDefault="001247E1">
      <w:r>
        <w:t>SQLServer2008</w:t>
      </w:r>
      <w:r>
        <w:rPr>
          <w:rFonts w:hint="eastAsia"/>
        </w:rPr>
        <w:t>数据库名：</w:t>
      </w:r>
      <w:r>
        <w:t>wireless</w:t>
      </w:r>
    </w:p>
    <w:p w14:paraId="59064344" w14:textId="77777777" w:rsidR="00453F2D" w:rsidRDefault="001247E1">
      <w:pPr>
        <w:pStyle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用户表（</w:t>
      </w:r>
      <w:r>
        <w:rPr>
          <w:rFonts w:ascii="Times New Roman" w:hAnsi="Times New Roman"/>
        </w:rPr>
        <w:t>users</w:t>
      </w:r>
      <w:r>
        <w:rPr>
          <w:rFonts w:ascii="Times New Roman" w:hAnsi="Times New Roman" w:hint="eastAsia"/>
        </w:rPr>
        <w:t>）</w:t>
      </w:r>
    </w:p>
    <w:tbl>
      <w:tblPr>
        <w:tblW w:w="9180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992"/>
        <w:gridCol w:w="1276"/>
        <w:gridCol w:w="1417"/>
        <w:gridCol w:w="1559"/>
        <w:gridCol w:w="2268"/>
      </w:tblGrid>
      <w:tr w:rsidR="00453F2D" w14:paraId="52887477" w14:textId="77777777">
        <w:trPr>
          <w:trHeight w:val="399"/>
        </w:trPr>
        <w:tc>
          <w:tcPr>
            <w:tcW w:w="1668" w:type="dxa"/>
            <w:tcBorders>
              <w:top w:val="single" w:sz="18" w:space="0" w:color="auto"/>
            </w:tcBorders>
            <w:vAlign w:val="center"/>
          </w:tcPr>
          <w:p w14:paraId="604F5C7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字段名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vAlign w:val="center"/>
          </w:tcPr>
          <w:p w14:paraId="5F9A6BF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14:paraId="422CA17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长度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vAlign w:val="center"/>
          </w:tcPr>
          <w:p w14:paraId="453A6D8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约束条件</w:t>
            </w:r>
          </w:p>
        </w:tc>
        <w:tc>
          <w:tcPr>
            <w:tcW w:w="1559" w:type="dxa"/>
            <w:tcBorders>
              <w:top w:val="single" w:sz="18" w:space="0" w:color="auto"/>
            </w:tcBorders>
            <w:vAlign w:val="center"/>
          </w:tcPr>
          <w:p w14:paraId="6D88A91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允许空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vAlign w:val="center"/>
          </w:tcPr>
          <w:p w14:paraId="2ECB910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注释</w:t>
            </w:r>
          </w:p>
        </w:tc>
      </w:tr>
      <w:tr w:rsidR="00453F2D" w14:paraId="247BA786" w14:textId="77777777">
        <w:trPr>
          <w:trHeight w:val="399"/>
        </w:trPr>
        <w:tc>
          <w:tcPr>
            <w:tcW w:w="1668" w:type="dxa"/>
            <w:vAlign w:val="center"/>
          </w:tcPr>
          <w:p w14:paraId="57E8E3C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bookmarkStart w:id="0" w:name="_Hlk405906210"/>
            <w:proofErr w:type="gramStart"/>
            <w:r>
              <w:rPr>
                <w:rFonts w:ascii="Times New Roman" w:hAnsi="Times New Roman" w:hint="eastAsia"/>
                <w:szCs w:val="21"/>
              </w:rPr>
              <w:t>id</w:t>
            </w:r>
            <w:proofErr w:type="gramEnd"/>
          </w:p>
        </w:tc>
        <w:tc>
          <w:tcPr>
            <w:tcW w:w="992" w:type="dxa"/>
            <w:vAlign w:val="center"/>
          </w:tcPr>
          <w:p w14:paraId="1C772E6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bigint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233ACDA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32</w:t>
            </w:r>
          </w:p>
        </w:tc>
        <w:tc>
          <w:tcPr>
            <w:tcW w:w="1417" w:type="dxa"/>
            <w:vAlign w:val="center"/>
          </w:tcPr>
          <w:p w14:paraId="21EF482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主键</w:t>
            </w:r>
          </w:p>
        </w:tc>
        <w:tc>
          <w:tcPr>
            <w:tcW w:w="1559" w:type="dxa"/>
            <w:vAlign w:val="center"/>
          </w:tcPr>
          <w:p w14:paraId="73B079A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5438DCC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用户</w:t>
            </w:r>
            <w:r>
              <w:rPr>
                <w:rFonts w:ascii="Times New Roman" w:hAnsi="Times New Roman"/>
                <w:szCs w:val="21"/>
              </w:rPr>
              <w:t>ID</w:t>
            </w:r>
          </w:p>
        </w:tc>
      </w:tr>
      <w:tr w:rsidR="00453F2D" w14:paraId="1E002791" w14:textId="77777777">
        <w:trPr>
          <w:trHeight w:val="399"/>
        </w:trPr>
        <w:tc>
          <w:tcPr>
            <w:tcW w:w="1668" w:type="dxa"/>
            <w:vAlign w:val="center"/>
          </w:tcPr>
          <w:p w14:paraId="36D68D9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n</w:t>
            </w:r>
            <w:r>
              <w:rPr>
                <w:rFonts w:ascii="Times New Roman" w:hAnsi="Times New Roman"/>
                <w:szCs w:val="21"/>
              </w:rPr>
              <w:t>ame</w:t>
            </w:r>
            <w:proofErr w:type="gramEnd"/>
          </w:p>
        </w:tc>
        <w:tc>
          <w:tcPr>
            <w:tcW w:w="992" w:type="dxa"/>
            <w:vAlign w:val="center"/>
          </w:tcPr>
          <w:p w14:paraId="6003498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792982A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488752F5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0A8663B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60AB12E1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用户名</w:t>
            </w:r>
          </w:p>
        </w:tc>
      </w:tr>
      <w:tr w:rsidR="00453F2D" w14:paraId="4041303E" w14:textId="77777777">
        <w:trPr>
          <w:trHeight w:val="399"/>
        </w:trPr>
        <w:tc>
          <w:tcPr>
            <w:tcW w:w="1668" w:type="dxa"/>
            <w:vAlign w:val="center"/>
          </w:tcPr>
          <w:p w14:paraId="06FAB9C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LoginPwd</w:t>
            </w:r>
            <w:proofErr w:type="spellEnd"/>
          </w:p>
        </w:tc>
        <w:tc>
          <w:tcPr>
            <w:tcW w:w="992" w:type="dxa"/>
            <w:vAlign w:val="center"/>
          </w:tcPr>
          <w:p w14:paraId="5BB4A69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3C6785E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6A89F990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A37FE0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611A126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登录密码</w:t>
            </w:r>
          </w:p>
        </w:tc>
      </w:tr>
      <w:tr w:rsidR="00453F2D" w14:paraId="32702564" w14:textId="77777777">
        <w:trPr>
          <w:trHeight w:val="399"/>
        </w:trPr>
        <w:tc>
          <w:tcPr>
            <w:tcW w:w="1668" w:type="dxa"/>
            <w:vAlign w:val="center"/>
          </w:tcPr>
          <w:p w14:paraId="1FE49C2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P</w:t>
            </w:r>
            <w:r>
              <w:rPr>
                <w:rFonts w:ascii="Times New Roman" w:hAnsi="Times New Roman" w:hint="eastAsia"/>
                <w:szCs w:val="21"/>
              </w:rPr>
              <w:t>ayPwd</w:t>
            </w:r>
            <w:proofErr w:type="spellEnd"/>
          </w:p>
        </w:tc>
        <w:tc>
          <w:tcPr>
            <w:tcW w:w="992" w:type="dxa"/>
            <w:vAlign w:val="center"/>
          </w:tcPr>
          <w:p w14:paraId="2047780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70D3B78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05345E82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51A580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1EAEC96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支付密码</w:t>
            </w:r>
          </w:p>
        </w:tc>
      </w:tr>
      <w:tr w:rsidR="00453F2D" w14:paraId="76C7B57B" w14:textId="77777777">
        <w:trPr>
          <w:trHeight w:val="399"/>
        </w:trPr>
        <w:tc>
          <w:tcPr>
            <w:tcW w:w="1668" w:type="dxa"/>
            <w:vAlign w:val="center"/>
          </w:tcPr>
          <w:p w14:paraId="13574C0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RealName</w:t>
            </w:r>
            <w:proofErr w:type="spellEnd"/>
          </w:p>
        </w:tc>
        <w:tc>
          <w:tcPr>
            <w:tcW w:w="992" w:type="dxa"/>
            <w:vAlign w:val="center"/>
          </w:tcPr>
          <w:p w14:paraId="170CE5E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64DC0F8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694C949E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9EE64C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099D68B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真实姓名</w:t>
            </w:r>
          </w:p>
        </w:tc>
      </w:tr>
      <w:tr w:rsidR="00453F2D" w14:paraId="3EB1EA7C" w14:textId="77777777">
        <w:trPr>
          <w:trHeight w:val="399"/>
        </w:trPr>
        <w:tc>
          <w:tcPr>
            <w:tcW w:w="1668" w:type="dxa"/>
            <w:vAlign w:val="center"/>
          </w:tcPr>
          <w:p w14:paraId="668A30E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PhoneNumber</w:t>
            </w:r>
            <w:proofErr w:type="spellEnd"/>
          </w:p>
        </w:tc>
        <w:tc>
          <w:tcPr>
            <w:tcW w:w="992" w:type="dxa"/>
            <w:vAlign w:val="center"/>
          </w:tcPr>
          <w:p w14:paraId="5E84276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0EE8677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04D54FC4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0661D36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71F77E3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手机号码</w:t>
            </w:r>
          </w:p>
        </w:tc>
      </w:tr>
      <w:tr w:rsidR="00453F2D" w14:paraId="7A5455A2" w14:textId="77777777">
        <w:trPr>
          <w:trHeight w:val="399"/>
        </w:trPr>
        <w:tc>
          <w:tcPr>
            <w:tcW w:w="1668" w:type="dxa"/>
            <w:vAlign w:val="center"/>
          </w:tcPr>
          <w:p w14:paraId="4A7D5D1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Email</w:t>
            </w:r>
          </w:p>
        </w:tc>
        <w:tc>
          <w:tcPr>
            <w:tcW w:w="992" w:type="dxa"/>
            <w:vAlign w:val="center"/>
          </w:tcPr>
          <w:p w14:paraId="4669A84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5E6992F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13381282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92AB39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14:paraId="26392BD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绑定邮箱</w:t>
            </w:r>
          </w:p>
        </w:tc>
      </w:tr>
      <w:tr w:rsidR="00453F2D" w14:paraId="69FF143C" w14:textId="77777777">
        <w:trPr>
          <w:trHeight w:val="399"/>
        </w:trPr>
        <w:tc>
          <w:tcPr>
            <w:tcW w:w="1668" w:type="dxa"/>
            <w:vAlign w:val="center"/>
          </w:tcPr>
          <w:p w14:paraId="1066295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bookmarkStart w:id="1" w:name="_Hlk405907329"/>
            <w:bookmarkEnd w:id="0"/>
            <w:proofErr w:type="spellStart"/>
            <w:r>
              <w:rPr>
                <w:rFonts w:ascii="Times New Roman" w:hAnsi="Times New Roman" w:hint="eastAsia"/>
                <w:szCs w:val="21"/>
              </w:rPr>
              <w:t>LastLoginTime</w:t>
            </w:r>
            <w:proofErr w:type="spellEnd"/>
          </w:p>
        </w:tc>
        <w:tc>
          <w:tcPr>
            <w:tcW w:w="992" w:type="dxa"/>
            <w:vAlign w:val="center"/>
          </w:tcPr>
          <w:p w14:paraId="3A4C508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pacing w:val="6"/>
                <w:szCs w:val="21"/>
              </w:rPr>
              <w:t>datetime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1CBB5E03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5B124752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746F16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27A7C36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登录时间</w:t>
            </w:r>
          </w:p>
        </w:tc>
      </w:tr>
      <w:tr w:rsidR="00453F2D" w14:paraId="7AE2DEBF" w14:textId="77777777">
        <w:trPr>
          <w:trHeight w:val="399"/>
        </w:trPr>
        <w:tc>
          <w:tcPr>
            <w:tcW w:w="1668" w:type="dxa"/>
            <w:vAlign w:val="center"/>
          </w:tcPr>
          <w:p w14:paraId="79B8443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LastLoginPlace</w:t>
            </w:r>
            <w:proofErr w:type="spellEnd"/>
          </w:p>
        </w:tc>
        <w:tc>
          <w:tcPr>
            <w:tcW w:w="992" w:type="dxa"/>
            <w:vAlign w:val="center"/>
          </w:tcPr>
          <w:p w14:paraId="2D1F07C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1A7AC79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</w:t>
            </w:r>
          </w:p>
        </w:tc>
        <w:tc>
          <w:tcPr>
            <w:tcW w:w="1417" w:type="dxa"/>
            <w:vAlign w:val="center"/>
          </w:tcPr>
          <w:p w14:paraId="7347EBAE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29296DC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3564E64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登录地点</w:t>
            </w:r>
          </w:p>
        </w:tc>
      </w:tr>
      <w:tr w:rsidR="00453F2D" w14:paraId="6F809D07" w14:textId="77777777">
        <w:trPr>
          <w:trHeight w:val="399"/>
        </w:trPr>
        <w:tc>
          <w:tcPr>
            <w:tcW w:w="1668" w:type="dxa"/>
            <w:vAlign w:val="center"/>
          </w:tcPr>
          <w:p w14:paraId="6C8844F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LoginTimes</w:t>
            </w:r>
            <w:proofErr w:type="spellEnd"/>
          </w:p>
        </w:tc>
        <w:tc>
          <w:tcPr>
            <w:tcW w:w="992" w:type="dxa"/>
            <w:vAlign w:val="center"/>
          </w:tcPr>
          <w:p w14:paraId="42CB84A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14AC3C41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2E9057B1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7280DF1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54FC561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登录次数</w:t>
            </w:r>
          </w:p>
        </w:tc>
      </w:tr>
      <w:tr w:rsidR="00453F2D" w14:paraId="03722144" w14:textId="77777777">
        <w:trPr>
          <w:trHeight w:val="399"/>
        </w:trPr>
        <w:tc>
          <w:tcPr>
            <w:tcW w:w="1668" w:type="dxa"/>
            <w:tcBorders>
              <w:bottom w:val="single" w:sz="18" w:space="0" w:color="auto"/>
            </w:tcBorders>
            <w:vAlign w:val="center"/>
          </w:tcPr>
          <w:p w14:paraId="3415177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RegisterTime</w:t>
            </w:r>
            <w:proofErr w:type="spellEnd"/>
          </w:p>
        </w:tc>
        <w:tc>
          <w:tcPr>
            <w:tcW w:w="992" w:type="dxa"/>
            <w:tcBorders>
              <w:bottom w:val="single" w:sz="18" w:space="0" w:color="auto"/>
            </w:tcBorders>
            <w:vAlign w:val="center"/>
          </w:tcPr>
          <w:p w14:paraId="28322F3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datetime</w:t>
            </w:r>
            <w:proofErr w:type="spellEnd"/>
            <w:proofErr w:type="gramEnd"/>
          </w:p>
        </w:tc>
        <w:tc>
          <w:tcPr>
            <w:tcW w:w="1276" w:type="dxa"/>
            <w:tcBorders>
              <w:bottom w:val="single" w:sz="18" w:space="0" w:color="auto"/>
            </w:tcBorders>
            <w:vAlign w:val="center"/>
          </w:tcPr>
          <w:p w14:paraId="284AE611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tcBorders>
              <w:bottom w:val="single" w:sz="18" w:space="0" w:color="auto"/>
            </w:tcBorders>
            <w:vAlign w:val="center"/>
          </w:tcPr>
          <w:p w14:paraId="5C68E8C6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bottom w:val="single" w:sz="18" w:space="0" w:color="auto"/>
            </w:tcBorders>
            <w:vAlign w:val="center"/>
          </w:tcPr>
          <w:p w14:paraId="3FB6E28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tcBorders>
              <w:bottom w:val="single" w:sz="18" w:space="0" w:color="auto"/>
            </w:tcBorders>
            <w:vAlign w:val="center"/>
          </w:tcPr>
          <w:p w14:paraId="661D0C6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注册时间</w:t>
            </w:r>
          </w:p>
        </w:tc>
      </w:tr>
    </w:tbl>
    <w:bookmarkEnd w:id="1"/>
    <w:p w14:paraId="4C72F09D" w14:textId="77777777" w:rsidR="00453F2D" w:rsidRDefault="001247E1">
      <w:pPr>
        <w:pStyle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服务资源提供商表（</w:t>
      </w:r>
      <w:r>
        <w:rPr>
          <w:rFonts w:ascii="Times New Roman" w:hAnsi="Times New Roman" w:hint="eastAsia"/>
        </w:rPr>
        <w:t>providers</w:t>
      </w:r>
      <w:r>
        <w:rPr>
          <w:rFonts w:ascii="Times New Roman" w:hAnsi="Times New Roman" w:hint="eastAsia"/>
        </w:rPr>
        <w:t>）</w:t>
      </w:r>
    </w:p>
    <w:tbl>
      <w:tblPr>
        <w:tblW w:w="9180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09"/>
        <w:gridCol w:w="993"/>
        <w:gridCol w:w="1134"/>
        <w:gridCol w:w="1417"/>
        <w:gridCol w:w="1559"/>
        <w:gridCol w:w="2268"/>
      </w:tblGrid>
      <w:tr w:rsidR="00453F2D" w14:paraId="51A4A9A3" w14:textId="77777777">
        <w:trPr>
          <w:trHeight w:val="399"/>
        </w:trPr>
        <w:tc>
          <w:tcPr>
            <w:tcW w:w="1809" w:type="dxa"/>
            <w:tcBorders>
              <w:top w:val="single" w:sz="18" w:space="0" w:color="auto"/>
            </w:tcBorders>
            <w:vAlign w:val="center"/>
          </w:tcPr>
          <w:p w14:paraId="708598B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字段名</w:t>
            </w:r>
          </w:p>
        </w:tc>
        <w:tc>
          <w:tcPr>
            <w:tcW w:w="993" w:type="dxa"/>
            <w:tcBorders>
              <w:top w:val="single" w:sz="18" w:space="0" w:color="auto"/>
            </w:tcBorders>
            <w:vAlign w:val="center"/>
          </w:tcPr>
          <w:p w14:paraId="5041857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类型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7CAA1B5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长度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vAlign w:val="center"/>
          </w:tcPr>
          <w:p w14:paraId="24E7D52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约束条件</w:t>
            </w:r>
          </w:p>
        </w:tc>
        <w:tc>
          <w:tcPr>
            <w:tcW w:w="1559" w:type="dxa"/>
            <w:tcBorders>
              <w:top w:val="single" w:sz="18" w:space="0" w:color="auto"/>
            </w:tcBorders>
            <w:vAlign w:val="center"/>
          </w:tcPr>
          <w:p w14:paraId="6CE8755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允许空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vAlign w:val="center"/>
          </w:tcPr>
          <w:p w14:paraId="2CEB158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注释</w:t>
            </w:r>
          </w:p>
        </w:tc>
      </w:tr>
      <w:tr w:rsidR="00453F2D" w14:paraId="23729E3D" w14:textId="77777777">
        <w:trPr>
          <w:trHeight w:val="399"/>
        </w:trPr>
        <w:tc>
          <w:tcPr>
            <w:tcW w:w="1809" w:type="dxa"/>
            <w:vAlign w:val="center"/>
          </w:tcPr>
          <w:p w14:paraId="350CBFC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id</w:t>
            </w:r>
            <w:proofErr w:type="gramEnd"/>
          </w:p>
        </w:tc>
        <w:tc>
          <w:tcPr>
            <w:tcW w:w="993" w:type="dxa"/>
            <w:vAlign w:val="center"/>
          </w:tcPr>
          <w:p w14:paraId="452564B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bigint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4696C31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32</w:t>
            </w:r>
          </w:p>
        </w:tc>
        <w:tc>
          <w:tcPr>
            <w:tcW w:w="1417" w:type="dxa"/>
            <w:vAlign w:val="center"/>
          </w:tcPr>
          <w:p w14:paraId="20C7ED3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主键</w:t>
            </w:r>
          </w:p>
        </w:tc>
        <w:tc>
          <w:tcPr>
            <w:tcW w:w="1559" w:type="dxa"/>
            <w:vAlign w:val="center"/>
          </w:tcPr>
          <w:p w14:paraId="30E3AA2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2904425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服务资源提供商</w:t>
            </w:r>
            <w:r>
              <w:rPr>
                <w:rFonts w:ascii="Times New Roman" w:hAnsi="Times New Roman"/>
                <w:szCs w:val="21"/>
              </w:rPr>
              <w:t>ID</w:t>
            </w:r>
          </w:p>
        </w:tc>
      </w:tr>
      <w:tr w:rsidR="00453F2D" w14:paraId="36F90B6C" w14:textId="77777777">
        <w:trPr>
          <w:trHeight w:val="399"/>
        </w:trPr>
        <w:tc>
          <w:tcPr>
            <w:tcW w:w="1809" w:type="dxa"/>
            <w:vAlign w:val="center"/>
          </w:tcPr>
          <w:p w14:paraId="7F2D435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name</w:t>
            </w:r>
            <w:proofErr w:type="gramEnd"/>
          </w:p>
        </w:tc>
        <w:tc>
          <w:tcPr>
            <w:tcW w:w="993" w:type="dxa"/>
            <w:vAlign w:val="center"/>
          </w:tcPr>
          <w:p w14:paraId="067CDE1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7F5FB8B1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200</w:t>
            </w:r>
          </w:p>
        </w:tc>
        <w:tc>
          <w:tcPr>
            <w:tcW w:w="1417" w:type="dxa"/>
            <w:vAlign w:val="center"/>
          </w:tcPr>
          <w:p w14:paraId="163D56F0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A3CF9B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2045F5F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服务资源提供商名称</w:t>
            </w:r>
          </w:p>
        </w:tc>
      </w:tr>
      <w:tr w:rsidR="00453F2D" w14:paraId="67299C7B" w14:textId="77777777">
        <w:trPr>
          <w:trHeight w:val="399"/>
        </w:trPr>
        <w:tc>
          <w:tcPr>
            <w:tcW w:w="1809" w:type="dxa"/>
            <w:vAlign w:val="center"/>
          </w:tcPr>
          <w:p w14:paraId="0B38052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industry</w:t>
            </w:r>
            <w:proofErr w:type="gramEnd"/>
          </w:p>
        </w:tc>
        <w:tc>
          <w:tcPr>
            <w:tcW w:w="993" w:type="dxa"/>
            <w:vAlign w:val="center"/>
          </w:tcPr>
          <w:p w14:paraId="7F2A779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1B3BC90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5F9D0436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25B77B90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0B0C050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所属行业</w:t>
            </w:r>
          </w:p>
        </w:tc>
      </w:tr>
      <w:tr w:rsidR="00453F2D" w14:paraId="4FF7F70D" w14:textId="77777777">
        <w:trPr>
          <w:trHeight w:val="399"/>
        </w:trPr>
        <w:tc>
          <w:tcPr>
            <w:tcW w:w="1809" w:type="dxa"/>
            <w:vAlign w:val="center"/>
          </w:tcPr>
          <w:p w14:paraId="42650AB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scale</w:t>
            </w:r>
            <w:proofErr w:type="gramEnd"/>
          </w:p>
        </w:tc>
        <w:tc>
          <w:tcPr>
            <w:tcW w:w="993" w:type="dxa"/>
            <w:vAlign w:val="center"/>
          </w:tcPr>
          <w:p w14:paraId="3958641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0F03E7B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23DD6E3D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00DADF53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67B6195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规模</w:t>
            </w:r>
          </w:p>
        </w:tc>
      </w:tr>
      <w:tr w:rsidR="00453F2D" w14:paraId="7C55DD17" w14:textId="77777777">
        <w:trPr>
          <w:trHeight w:val="399"/>
        </w:trPr>
        <w:tc>
          <w:tcPr>
            <w:tcW w:w="1809" w:type="dxa"/>
            <w:vAlign w:val="center"/>
          </w:tcPr>
          <w:p w14:paraId="76CD931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profile</w:t>
            </w:r>
            <w:proofErr w:type="gramEnd"/>
          </w:p>
        </w:tc>
        <w:tc>
          <w:tcPr>
            <w:tcW w:w="993" w:type="dxa"/>
            <w:vAlign w:val="center"/>
          </w:tcPr>
          <w:p w14:paraId="47911D11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2515001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400</w:t>
            </w:r>
          </w:p>
        </w:tc>
        <w:tc>
          <w:tcPr>
            <w:tcW w:w="1417" w:type="dxa"/>
            <w:vAlign w:val="center"/>
          </w:tcPr>
          <w:p w14:paraId="31B1A0A4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066C7A17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0A9474E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简介</w:t>
            </w:r>
          </w:p>
        </w:tc>
      </w:tr>
      <w:tr w:rsidR="00453F2D" w14:paraId="29385D15" w14:textId="77777777">
        <w:trPr>
          <w:trHeight w:val="399"/>
        </w:trPr>
        <w:tc>
          <w:tcPr>
            <w:tcW w:w="1809" w:type="dxa"/>
            <w:vAlign w:val="center"/>
          </w:tcPr>
          <w:p w14:paraId="050FC261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logo</w:t>
            </w:r>
            <w:proofErr w:type="gramEnd"/>
          </w:p>
        </w:tc>
        <w:tc>
          <w:tcPr>
            <w:tcW w:w="993" w:type="dxa"/>
            <w:vAlign w:val="center"/>
          </w:tcPr>
          <w:p w14:paraId="48A0C301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5A65C6F1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2000</w:t>
            </w:r>
          </w:p>
        </w:tc>
        <w:tc>
          <w:tcPr>
            <w:tcW w:w="1417" w:type="dxa"/>
            <w:vAlign w:val="center"/>
          </w:tcPr>
          <w:p w14:paraId="0D8DF3A1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19C8266E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2E77139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商标</w:t>
            </w:r>
          </w:p>
        </w:tc>
      </w:tr>
      <w:tr w:rsidR="00453F2D" w14:paraId="409D2FCD" w14:textId="77777777">
        <w:trPr>
          <w:trHeight w:val="399"/>
        </w:trPr>
        <w:tc>
          <w:tcPr>
            <w:tcW w:w="1809" w:type="dxa"/>
            <w:vAlign w:val="center"/>
          </w:tcPr>
          <w:p w14:paraId="7257A97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email</w:t>
            </w:r>
            <w:proofErr w:type="gramEnd"/>
          </w:p>
        </w:tc>
        <w:tc>
          <w:tcPr>
            <w:tcW w:w="993" w:type="dxa"/>
            <w:vAlign w:val="center"/>
          </w:tcPr>
          <w:p w14:paraId="280C6AC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7F6A4C5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2C003200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1E8AF60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540E389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邮箱</w:t>
            </w:r>
          </w:p>
        </w:tc>
      </w:tr>
      <w:tr w:rsidR="00453F2D" w14:paraId="46C8E52E" w14:textId="77777777">
        <w:trPr>
          <w:trHeight w:val="399"/>
        </w:trPr>
        <w:tc>
          <w:tcPr>
            <w:tcW w:w="1809" w:type="dxa"/>
            <w:vAlign w:val="center"/>
          </w:tcPr>
          <w:p w14:paraId="693FA17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fax</w:t>
            </w:r>
            <w:proofErr w:type="gramEnd"/>
          </w:p>
        </w:tc>
        <w:tc>
          <w:tcPr>
            <w:tcW w:w="993" w:type="dxa"/>
            <w:vAlign w:val="center"/>
          </w:tcPr>
          <w:p w14:paraId="4923265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6482504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764DFBD2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28C28D31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4AAF6BD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传真</w:t>
            </w:r>
          </w:p>
        </w:tc>
      </w:tr>
      <w:tr w:rsidR="00453F2D" w14:paraId="5D2C7233" w14:textId="77777777">
        <w:trPr>
          <w:trHeight w:val="399"/>
        </w:trPr>
        <w:tc>
          <w:tcPr>
            <w:tcW w:w="1809" w:type="dxa"/>
            <w:vAlign w:val="center"/>
          </w:tcPr>
          <w:p w14:paraId="240CF9E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postcode</w:t>
            </w:r>
            <w:proofErr w:type="gramEnd"/>
          </w:p>
        </w:tc>
        <w:tc>
          <w:tcPr>
            <w:tcW w:w="993" w:type="dxa"/>
            <w:vAlign w:val="center"/>
          </w:tcPr>
          <w:p w14:paraId="20DB740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1DFFD07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79EE4D55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619B4B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633757B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邮编</w:t>
            </w:r>
          </w:p>
        </w:tc>
      </w:tr>
      <w:tr w:rsidR="00453F2D" w14:paraId="4F583A2B" w14:textId="77777777">
        <w:trPr>
          <w:trHeight w:val="399"/>
        </w:trPr>
        <w:tc>
          <w:tcPr>
            <w:tcW w:w="1809" w:type="dxa"/>
            <w:vAlign w:val="center"/>
          </w:tcPr>
          <w:p w14:paraId="0D25F841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address</w:t>
            </w:r>
            <w:proofErr w:type="gramEnd"/>
          </w:p>
        </w:tc>
        <w:tc>
          <w:tcPr>
            <w:tcW w:w="993" w:type="dxa"/>
            <w:vAlign w:val="center"/>
          </w:tcPr>
          <w:p w14:paraId="04B1946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2B97158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2000</w:t>
            </w:r>
          </w:p>
        </w:tc>
        <w:tc>
          <w:tcPr>
            <w:tcW w:w="1417" w:type="dxa"/>
            <w:vAlign w:val="center"/>
          </w:tcPr>
          <w:p w14:paraId="5E20A06C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24B72FA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22AC843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地址</w:t>
            </w:r>
          </w:p>
        </w:tc>
      </w:tr>
      <w:tr w:rsidR="00453F2D" w14:paraId="6AD65EAD" w14:textId="77777777">
        <w:trPr>
          <w:trHeight w:val="399"/>
        </w:trPr>
        <w:tc>
          <w:tcPr>
            <w:tcW w:w="1809" w:type="dxa"/>
            <w:vAlign w:val="center"/>
          </w:tcPr>
          <w:p w14:paraId="06BC72D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RegisterTime</w:t>
            </w:r>
            <w:proofErr w:type="spellEnd"/>
          </w:p>
        </w:tc>
        <w:tc>
          <w:tcPr>
            <w:tcW w:w="993" w:type="dxa"/>
            <w:vAlign w:val="center"/>
          </w:tcPr>
          <w:p w14:paraId="068D84A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datetime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7E27EF5C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5D1688B1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486DA4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04707F7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注册时间</w:t>
            </w:r>
          </w:p>
        </w:tc>
      </w:tr>
      <w:tr w:rsidR="00453F2D" w14:paraId="59E33F1D" w14:textId="77777777">
        <w:trPr>
          <w:trHeight w:val="399"/>
        </w:trPr>
        <w:tc>
          <w:tcPr>
            <w:tcW w:w="1809" w:type="dxa"/>
            <w:vAlign w:val="center"/>
          </w:tcPr>
          <w:p w14:paraId="3CFB156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qq</w:t>
            </w:r>
            <w:proofErr w:type="spellEnd"/>
            <w:proofErr w:type="gramEnd"/>
          </w:p>
        </w:tc>
        <w:tc>
          <w:tcPr>
            <w:tcW w:w="993" w:type="dxa"/>
            <w:vAlign w:val="center"/>
          </w:tcPr>
          <w:p w14:paraId="076FC78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6646AD6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40784CEC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22BCC27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4543ECE1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客服</w:t>
            </w:r>
            <w:proofErr w:type="spellStart"/>
            <w:r>
              <w:rPr>
                <w:rFonts w:ascii="Times New Roman" w:hAnsi="Times New Roman" w:hint="eastAsia"/>
                <w:szCs w:val="21"/>
              </w:rPr>
              <w:t>qq</w:t>
            </w:r>
            <w:proofErr w:type="spellEnd"/>
            <w:r>
              <w:rPr>
                <w:rFonts w:ascii="Times New Roman" w:hAnsi="Times New Roman" w:hint="eastAsia"/>
                <w:szCs w:val="21"/>
              </w:rPr>
              <w:t>号码</w:t>
            </w:r>
          </w:p>
        </w:tc>
      </w:tr>
      <w:tr w:rsidR="00453F2D" w14:paraId="45B4D863" w14:textId="77777777">
        <w:trPr>
          <w:trHeight w:val="399"/>
        </w:trPr>
        <w:tc>
          <w:tcPr>
            <w:tcW w:w="1809" w:type="dxa"/>
            <w:vAlign w:val="center"/>
          </w:tcPr>
          <w:p w14:paraId="7DF9316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telephone</w:t>
            </w:r>
            <w:proofErr w:type="gramEnd"/>
          </w:p>
        </w:tc>
        <w:tc>
          <w:tcPr>
            <w:tcW w:w="993" w:type="dxa"/>
            <w:vAlign w:val="center"/>
          </w:tcPr>
          <w:p w14:paraId="5BE8E52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bookmarkStart w:id="2" w:name="OLE_LINK1"/>
            <w:bookmarkStart w:id="3" w:name="OLE_LINK2"/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bookmarkEnd w:id="2"/>
            <w:bookmarkEnd w:id="3"/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10ACE85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545AD24F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B43061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154CFDE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固定电话</w:t>
            </w:r>
          </w:p>
        </w:tc>
      </w:tr>
      <w:tr w:rsidR="00453F2D" w14:paraId="5A3B9B45" w14:textId="77777777">
        <w:trPr>
          <w:trHeight w:val="399"/>
        </w:trPr>
        <w:tc>
          <w:tcPr>
            <w:tcW w:w="1809" w:type="dxa"/>
            <w:vAlign w:val="center"/>
          </w:tcPr>
          <w:p w14:paraId="45DE2F8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lastRenderedPageBreak/>
              <w:t>cellphone</w:t>
            </w:r>
            <w:proofErr w:type="gramEnd"/>
          </w:p>
        </w:tc>
        <w:tc>
          <w:tcPr>
            <w:tcW w:w="993" w:type="dxa"/>
            <w:vAlign w:val="center"/>
          </w:tcPr>
          <w:p w14:paraId="77D1EE2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4BAB7E5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0D1B3783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82D56E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2E6B021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移动电话</w:t>
            </w:r>
          </w:p>
        </w:tc>
      </w:tr>
      <w:tr w:rsidR="00453F2D" w14:paraId="7965343C" w14:textId="77777777">
        <w:trPr>
          <w:trHeight w:val="399"/>
        </w:trPr>
        <w:tc>
          <w:tcPr>
            <w:tcW w:w="1809" w:type="dxa"/>
            <w:vAlign w:val="center"/>
          </w:tcPr>
          <w:p w14:paraId="3BC0966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contects</w:t>
            </w:r>
            <w:proofErr w:type="spellEnd"/>
            <w:proofErr w:type="gramEnd"/>
          </w:p>
        </w:tc>
        <w:tc>
          <w:tcPr>
            <w:tcW w:w="993" w:type="dxa"/>
            <w:vAlign w:val="center"/>
          </w:tcPr>
          <w:p w14:paraId="6656122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0F03593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0E82F7F7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16F75C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3C0726B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联系人</w:t>
            </w:r>
          </w:p>
        </w:tc>
      </w:tr>
      <w:tr w:rsidR="00453F2D" w14:paraId="3395E760" w14:textId="77777777">
        <w:trPr>
          <w:trHeight w:val="399"/>
        </w:trPr>
        <w:tc>
          <w:tcPr>
            <w:tcW w:w="1809" w:type="dxa"/>
            <w:vAlign w:val="center"/>
          </w:tcPr>
          <w:p w14:paraId="3A91E85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url</w:t>
            </w:r>
            <w:proofErr w:type="spellEnd"/>
            <w:proofErr w:type="gramEnd"/>
          </w:p>
        </w:tc>
        <w:tc>
          <w:tcPr>
            <w:tcW w:w="993" w:type="dxa"/>
            <w:vAlign w:val="center"/>
          </w:tcPr>
          <w:p w14:paraId="0A8C40A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419A279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400</w:t>
            </w:r>
          </w:p>
        </w:tc>
        <w:tc>
          <w:tcPr>
            <w:tcW w:w="1417" w:type="dxa"/>
            <w:vAlign w:val="center"/>
          </w:tcPr>
          <w:p w14:paraId="51ED46D6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16C35311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5E56660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网址</w:t>
            </w:r>
          </w:p>
        </w:tc>
      </w:tr>
      <w:tr w:rsidR="00453F2D" w14:paraId="7FCE983F" w14:textId="77777777">
        <w:trPr>
          <w:trHeight w:val="399"/>
        </w:trPr>
        <w:tc>
          <w:tcPr>
            <w:tcW w:w="1809" w:type="dxa"/>
            <w:vAlign w:val="center"/>
          </w:tcPr>
          <w:p w14:paraId="18DA21D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grade</w:t>
            </w:r>
            <w:proofErr w:type="gramEnd"/>
          </w:p>
        </w:tc>
        <w:tc>
          <w:tcPr>
            <w:tcW w:w="993" w:type="dxa"/>
            <w:vAlign w:val="center"/>
          </w:tcPr>
          <w:p w14:paraId="0352333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int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0384931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8</w:t>
            </w:r>
          </w:p>
        </w:tc>
        <w:tc>
          <w:tcPr>
            <w:tcW w:w="1417" w:type="dxa"/>
            <w:vAlign w:val="center"/>
          </w:tcPr>
          <w:p w14:paraId="100B8A5D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25C7D450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7E28D70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级别</w:t>
            </w:r>
          </w:p>
        </w:tc>
      </w:tr>
      <w:tr w:rsidR="00453F2D" w14:paraId="6C138040" w14:textId="77777777">
        <w:trPr>
          <w:trHeight w:val="399"/>
        </w:trPr>
        <w:tc>
          <w:tcPr>
            <w:tcW w:w="1809" w:type="dxa"/>
            <w:vAlign w:val="center"/>
          </w:tcPr>
          <w:p w14:paraId="33B3A9F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/>
                <w:szCs w:val="21"/>
              </w:rPr>
              <w:t>C</w:t>
            </w:r>
            <w:r>
              <w:rPr>
                <w:rFonts w:ascii="Times New Roman" w:hAnsi="Times New Roman" w:hint="eastAsia"/>
                <w:szCs w:val="21"/>
              </w:rPr>
              <w:t>ertificationType</w:t>
            </w:r>
            <w:proofErr w:type="spellEnd"/>
          </w:p>
        </w:tc>
        <w:tc>
          <w:tcPr>
            <w:tcW w:w="993" w:type="dxa"/>
            <w:vAlign w:val="center"/>
          </w:tcPr>
          <w:p w14:paraId="0E8D278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5833217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8</w:t>
            </w:r>
          </w:p>
        </w:tc>
        <w:tc>
          <w:tcPr>
            <w:tcW w:w="1417" w:type="dxa"/>
            <w:vAlign w:val="center"/>
          </w:tcPr>
          <w:p w14:paraId="3C98AD60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840041B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5AEA5D8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认证类型</w:t>
            </w:r>
          </w:p>
        </w:tc>
      </w:tr>
      <w:tr w:rsidR="00453F2D" w14:paraId="570C2637" w14:textId="77777777">
        <w:trPr>
          <w:trHeight w:val="399"/>
        </w:trPr>
        <w:tc>
          <w:tcPr>
            <w:tcW w:w="1809" w:type="dxa"/>
            <w:vAlign w:val="center"/>
          </w:tcPr>
          <w:p w14:paraId="432C008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LoginName</w:t>
            </w:r>
            <w:proofErr w:type="spellEnd"/>
          </w:p>
        </w:tc>
        <w:tc>
          <w:tcPr>
            <w:tcW w:w="993" w:type="dxa"/>
            <w:vAlign w:val="center"/>
          </w:tcPr>
          <w:p w14:paraId="0A1CF67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1427E84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5A06DCB5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44E01B1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4FA3B96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登录名</w:t>
            </w:r>
          </w:p>
        </w:tc>
      </w:tr>
      <w:tr w:rsidR="00453F2D" w14:paraId="06FA362D" w14:textId="77777777">
        <w:trPr>
          <w:trHeight w:val="399"/>
        </w:trPr>
        <w:tc>
          <w:tcPr>
            <w:tcW w:w="1809" w:type="dxa"/>
            <w:vAlign w:val="center"/>
          </w:tcPr>
          <w:p w14:paraId="0822F39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r>
              <w:rPr>
                <w:rFonts w:ascii="Times New Roman" w:hAnsi="Times New Roman" w:hint="eastAsia"/>
                <w:szCs w:val="21"/>
              </w:rPr>
              <w:t>LoginPwd</w:t>
            </w:r>
            <w:proofErr w:type="spellEnd"/>
          </w:p>
        </w:tc>
        <w:tc>
          <w:tcPr>
            <w:tcW w:w="993" w:type="dxa"/>
            <w:vAlign w:val="center"/>
          </w:tcPr>
          <w:p w14:paraId="3FE8632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513124A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60</w:t>
            </w:r>
          </w:p>
        </w:tc>
        <w:tc>
          <w:tcPr>
            <w:tcW w:w="1417" w:type="dxa"/>
            <w:vAlign w:val="center"/>
          </w:tcPr>
          <w:p w14:paraId="65576E02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6243909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16AD073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登录密码</w:t>
            </w:r>
          </w:p>
        </w:tc>
      </w:tr>
    </w:tbl>
    <w:p w14:paraId="47FD1F7C" w14:textId="77777777" w:rsidR="00453F2D" w:rsidRDefault="00453F2D"/>
    <w:p w14:paraId="54ADA84B" w14:textId="77777777" w:rsidR="00453F2D" w:rsidRDefault="001247E1">
      <w:pPr>
        <w:pStyle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服务资源表（</w:t>
      </w:r>
      <w:r>
        <w:rPr>
          <w:rFonts w:ascii="Times New Roman" w:hAnsi="Times New Roman" w:hint="eastAsia"/>
        </w:rPr>
        <w:t>resource</w:t>
      </w:r>
      <w:r>
        <w:rPr>
          <w:rFonts w:ascii="Times New Roman" w:hAnsi="Times New Roman" w:hint="eastAsia"/>
        </w:rPr>
        <w:t>）</w:t>
      </w:r>
      <w:r w:rsidR="00C45DFD">
        <w:rPr>
          <w:rFonts w:ascii="Times New Roman" w:hAnsi="Times New Roman" w:hint="eastAsia"/>
        </w:rPr>
        <w:t>还有问题</w:t>
      </w:r>
    </w:p>
    <w:tbl>
      <w:tblPr>
        <w:tblW w:w="9180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276"/>
        <w:gridCol w:w="1417"/>
        <w:gridCol w:w="1559"/>
        <w:gridCol w:w="2268"/>
      </w:tblGrid>
      <w:tr w:rsidR="00453F2D" w14:paraId="2ABE5BDF" w14:textId="77777777">
        <w:trPr>
          <w:trHeight w:val="399"/>
        </w:trPr>
        <w:tc>
          <w:tcPr>
            <w:tcW w:w="1526" w:type="dxa"/>
            <w:tcBorders>
              <w:top w:val="single" w:sz="18" w:space="0" w:color="auto"/>
            </w:tcBorders>
            <w:vAlign w:val="center"/>
          </w:tcPr>
          <w:p w14:paraId="251E33B1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字段名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12B1DD1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14:paraId="4C7BF31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长度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vAlign w:val="center"/>
          </w:tcPr>
          <w:p w14:paraId="4A292EC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约束条件</w:t>
            </w:r>
          </w:p>
        </w:tc>
        <w:tc>
          <w:tcPr>
            <w:tcW w:w="1559" w:type="dxa"/>
            <w:tcBorders>
              <w:top w:val="single" w:sz="18" w:space="0" w:color="auto"/>
            </w:tcBorders>
            <w:vAlign w:val="center"/>
          </w:tcPr>
          <w:p w14:paraId="28F4E42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允许空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vAlign w:val="center"/>
          </w:tcPr>
          <w:p w14:paraId="55E0C3A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注释</w:t>
            </w:r>
          </w:p>
        </w:tc>
      </w:tr>
      <w:tr w:rsidR="00453F2D" w14:paraId="31561BFD" w14:textId="77777777">
        <w:trPr>
          <w:trHeight w:val="399"/>
        </w:trPr>
        <w:tc>
          <w:tcPr>
            <w:tcW w:w="1526" w:type="dxa"/>
            <w:vAlign w:val="center"/>
          </w:tcPr>
          <w:p w14:paraId="63D7461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id</w:t>
            </w:r>
            <w:proofErr w:type="gramEnd"/>
          </w:p>
        </w:tc>
        <w:tc>
          <w:tcPr>
            <w:tcW w:w="1134" w:type="dxa"/>
            <w:vAlign w:val="center"/>
          </w:tcPr>
          <w:p w14:paraId="54A7BBA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bigint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41D7392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32</w:t>
            </w:r>
          </w:p>
        </w:tc>
        <w:tc>
          <w:tcPr>
            <w:tcW w:w="1417" w:type="dxa"/>
            <w:vAlign w:val="center"/>
          </w:tcPr>
          <w:p w14:paraId="78B8898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主键</w:t>
            </w:r>
          </w:p>
        </w:tc>
        <w:tc>
          <w:tcPr>
            <w:tcW w:w="1559" w:type="dxa"/>
            <w:vAlign w:val="center"/>
          </w:tcPr>
          <w:p w14:paraId="5A81ADC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3BF4971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服</w:t>
            </w:r>
            <w:bookmarkStart w:id="4" w:name="OLE_LINK3"/>
            <w:bookmarkStart w:id="5" w:name="OLE_LINK4"/>
            <w:r>
              <w:rPr>
                <w:rFonts w:ascii="宋体" w:hAnsi="宋体" w:hint="eastAsia"/>
                <w:sz w:val="24"/>
              </w:rPr>
              <w:t>务</w:t>
            </w:r>
            <w:bookmarkEnd w:id="4"/>
            <w:bookmarkEnd w:id="5"/>
            <w:r>
              <w:rPr>
                <w:rFonts w:ascii="宋体" w:hAnsi="宋体" w:hint="eastAsia"/>
                <w:sz w:val="24"/>
              </w:rPr>
              <w:t>资源ID</w:t>
            </w:r>
          </w:p>
        </w:tc>
      </w:tr>
      <w:tr w:rsidR="00453F2D" w14:paraId="3462AE3B" w14:textId="77777777">
        <w:trPr>
          <w:trHeight w:val="399"/>
        </w:trPr>
        <w:tc>
          <w:tcPr>
            <w:tcW w:w="1526" w:type="dxa"/>
            <w:vAlign w:val="center"/>
          </w:tcPr>
          <w:p w14:paraId="4F7C745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resource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>_na</w:t>
            </w:r>
            <w:bookmarkStart w:id="6" w:name="OLE_LINK17"/>
            <w:bookmarkStart w:id="7" w:name="OLE_LINK18"/>
            <w:r>
              <w:rPr>
                <w:rFonts w:ascii="Times New Roman" w:hAnsi="Times New Roman" w:hint="eastAsia"/>
                <w:szCs w:val="21"/>
              </w:rPr>
              <w:t>me</w:t>
            </w:r>
            <w:proofErr w:type="spellEnd"/>
          </w:p>
        </w:tc>
        <w:tc>
          <w:tcPr>
            <w:tcW w:w="1134" w:type="dxa"/>
          </w:tcPr>
          <w:p w14:paraId="748795ED" w14:textId="77777777" w:rsidR="00453F2D" w:rsidRDefault="001247E1"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</w:t>
            </w:r>
            <w:bookmarkEnd w:id="6"/>
            <w:bookmarkEnd w:id="7"/>
            <w:r>
              <w:rPr>
                <w:rFonts w:ascii="Times New Roman" w:hAnsi="Times New Roman"/>
                <w:szCs w:val="21"/>
              </w:rPr>
              <w:t>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108F960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200</w:t>
            </w:r>
          </w:p>
        </w:tc>
        <w:tc>
          <w:tcPr>
            <w:tcW w:w="1417" w:type="dxa"/>
            <w:vAlign w:val="center"/>
          </w:tcPr>
          <w:p w14:paraId="6F7AE719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900AD81" w14:textId="77777777" w:rsidR="00453F2D" w:rsidRDefault="004840A0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0A0D1EC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服务资源名称</w:t>
            </w:r>
          </w:p>
        </w:tc>
      </w:tr>
      <w:tr w:rsidR="00453F2D" w:rsidDel="00041AFB" w14:paraId="0B614691" w14:textId="01991983">
        <w:trPr>
          <w:trHeight w:val="399"/>
          <w:del w:id="8" w:author="ch G" w:date="2015-05-26T15:38:00Z"/>
        </w:trPr>
        <w:tc>
          <w:tcPr>
            <w:tcW w:w="1526" w:type="dxa"/>
            <w:vAlign w:val="center"/>
          </w:tcPr>
          <w:p w14:paraId="48C2E387" w14:textId="259DA70C" w:rsidR="00453F2D" w:rsidDel="00041AFB" w:rsidRDefault="004840A0">
            <w:pPr>
              <w:rPr>
                <w:del w:id="9" w:author="ch G" w:date="2015-05-26T15:38:00Z"/>
                <w:rFonts w:ascii="Times New Roman" w:hAnsi="Times New Roman"/>
                <w:szCs w:val="21"/>
              </w:rPr>
            </w:pPr>
            <w:del w:id="10" w:author="ch G" w:date="2015-05-26T15:38:00Z">
              <w:r w:rsidDel="00041AFB">
                <w:rPr>
                  <w:rFonts w:ascii="Times New Roman" w:hAnsi="Times New Roman" w:hint="eastAsia"/>
                  <w:szCs w:val="21"/>
                </w:rPr>
                <w:delText>templateid</w:delText>
              </w:r>
            </w:del>
          </w:p>
        </w:tc>
        <w:tc>
          <w:tcPr>
            <w:tcW w:w="1134" w:type="dxa"/>
            <w:vAlign w:val="center"/>
          </w:tcPr>
          <w:p w14:paraId="779F8091" w14:textId="200A1B20" w:rsidR="00453F2D" w:rsidDel="00041AFB" w:rsidRDefault="004840A0">
            <w:pPr>
              <w:rPr>
                <w:del w:id="11" w:author="ch G" w:date="2015-05-26T15:38:00Z"/>
                <w:rFonts w:ascii="Times New Roman" w:hAnsi="Times New Roman"/>
                <w:szCs w:val="21"/>
              </w:rPr>
            </w:pPr>
            <w:del w:id="12" w:author="ch G" w:date="2015-05-23T17:36:00Z">
              <w:r w:rsidDel="009735CB">
                <w:rPr>
                  <w:rFonts w:ascii="Times New Roman" w:hAnsi="Times New Roman" w:hint="eastAsia"/>
                  <w:spacing w:val="6"/>
                  <w:szCs w:val="21"/>
                </w:rPr>
                <w:delText>char</w:delText>
              </w:r>
            </w:del>
          </w:p>
        </w:tc>
        <w:tc>
          <w:tcPr>
            <w:tcW w:w="1276" w:type="dxa"/>
            <w:vAlign w:val="center"/>
          </w:tcPr>
          <w:p w14:paraId="3D14224D" w14:textId="5117B415" w:rsidR="00453F2D" w:rsidDel="00041AFB" w:rsidRDefault="004840A0">
            <w:pPr>
              <w:rPr>
                <w:del w:id="13" w:author="ch G" w:date="2015-05-26T15:38:00Z"/>
                <w:rFonts w:ascii="Times New Roman" w:hAnsi="Times New Roman"/>
                <w:szCs w:val="21"/>
              </w:rPr>
            </w:pPr>
            <w:del w:id="14" w:author="ch G" w:date="2015-05-23T17:36:00Z">
              <w:r w:rsidDel="009735CB">
                <w:rPr>
                  <w:rFonts w:ascii="Times New Roman" w:hAnsi="Times New Roman" w:hint="eastAsia"/>
                  <w:szCs w:val="21"/>
                </w:rPr>
                <w:delText>13</w:delText>
              </w:r>
            </w:del>
          </w:p>
        </w:tc>
        <w:tc>
          <w:tcPr>
            <w:tcW w:w="1417" w:type="dxa"/>
            <w:vAlign w:val="center"/>
          </w:tcPr>
          <w:p w14:paraId="4874C5E7" w14:textId="4AD23B87" w:rsidR="00453F2D" w:rsidDel="00041AFB" w:rsidRDefault="004840A0">
            <w:pPr>
              <w:rPr>
                <w:del w:id="15" w:author="ch G" w:date="2015-05-26T15:38:00Z"/>
                <w:rFonts w:ascii="Times New Roman" w:hAnsi="Times New Roman"/>
                <w:szCs w:val="21"/>
              </w:rPr>
            </w:pPr>
            <w:del w:id="16" w:author="ch G" w:date="2015-05-26T15:38:00Z">
              <w:r w:rsidDel="00041AFB">
                <w:rPr>
                  <w:rFonts w:ascii="Times New Roman" w:hAnsi="Times New Roman" w:hint="eastAsia"/>
                  <w:szCs w:val="21"/>
                </w:rPr>
                <w:delText>外键</w:delText>
              </w:r>
            </w:del>
          </w:p>
        </w:tc>
        <w:tc>
          <w:tcPr>
            <w:tcW w:w="1559" w:type="dxa"/>
            <w:vAlign w:val="center"/>
          </w:tcPr>
          <w:p w14:paraId="42D91844" w14:textId="59A79CD0" w:rsidR="00453F2D" w:rsidDel="00041AFB" w:rsidRDefault="004840A0">
            <w:pPr>
              <w:rPr>
                <w:del w:id="17" w:author="ch G" w:date="2015-05-26T15:38:00Z"/>
                <w:rFonts w:ascii="Times New Roman" w:hAnsi="Times New Roman"/>
                <w:szCs w:val="21"/>
              </w:rPr>
            </w:pPr>
            <w:del w:id="18" w:author="ch G" w:date="2015-05-26T15:38:00Z">
              <w:r w:rsidDel="00041AFB">
                <w:rPr>
                  <w:rFonts w:ascii="Times New Roman" w:hAnsi="Times New Roman" w:hint="eastAsia"/>
                  <w:szCs w:val="21"/>
                </w:rPr>
                <w:delText>否</w:delText>
              </w:r>
            </w:del>
          </w:p>
        </w:tc>
        <w:tc>
          <w:tcPr>
            <w:tcW w:w="2268" w:type="dxa"/>
            <w:vAlign w:val="center"/>
          </w:tcPr>
          <w:p w14:paraId="1D84D161" w14:textId="0DBF5E80" w:rsidR="00453F2D" w:rsidDel="00041AFB" w:rsidRDefault="004840A0">
            <w:pPr>
              <w:rPr>
                <w:del w:id="19" w:author="ch G" w:date="2015-05-26T15:38:00Z"/>
                <w:rFonts w:ascii="Times New Roman" w:hAnsi="Times New Roman"/>
                <w:szCs w:val="21"/>
              </w:rPr>
            </w:pPr>
            <w:del w:id="20" w:author="ch G" w:date="2015-05-26T15:38:00Z">
              <w:r w:rsidDel="00041AFB">
                <w:rPr>
                  <w:rFonts w:ascii="宋体" w:hAnsi="宋体" w:hint="eastAsia"/>
                  <w:sz w:val="24"/>
                </w:rPr>
                <w:delText>所属模板</w:delText>
              </w:r>
            </w:del>
          </w:p>
        </w:tc>
      </w:tr>
      <w:tr w:rsidR="00453F2D" w14:paraId="51DB21F6" w14:textId="77777777">
        <w:trPr>
          <w:trHeight w:val="399"/>
        </w:trPr>
        <w:tc>
          <w:tcPr>
            <w:tcW w:w="1526" w:type="dxa"/>
            <w:vAlign w:val="center"/>
          </w:tcPr>
          <w:p w14:paraId="2DDCD15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des</w:t>
            </w:r>
            <w:bookmarkStart w:id="21" w:name="OLE_LINK29"/>
            <w:bookmarkStart w:id="22" w:name="OLE_LINK30"/>
            <w:r>
              <w:rPr>
                <w:rFonts w:ascii="Times New Roman" w:hAnsi="Times New Roman"/>
                <w:szCs w:val="21"/>
              </w:rPr>
              <w:t>cription</w:t>
            </w:r>
            <w:proofErr w:type="gramEnd"/>
          </w:p>
        </w:tc>
        <w:tc>
          <w:tcPr>
            <w:tcW w:w="1134" w:type="dxa"/>
          </w:tcPr>
          <w:p w14:paraId="0B58A877" w14:textId="77777777" w:rsidR="00453F2D" w:rsidRDefault="001247E1"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</w:t>
            </w:r>
            <w:bookmarkEnd w:id="21"/>
            <w:bookmarkEnd w:id="22"/>
            <w:r>
              <w:rPr>
                <w:rFonts w:ascii="Times New Roman" w:hAnsi="Times New Roman"/>
                <w:szCs w:val="21"/>
              </w:rPr>
              <w:t>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6343A23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400</w:t>
            </w:r>
          </w:p>
        </w:tc>
        <w:tc>
          <w:tcPr>
            <w:tcW w:w="1417" w:type="dxa"/>
            <w:vAlign w:val="center"/>
          </w:tcPr>
          <w:p w14:paraId="34B3E32A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741E966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14:paraId="547CC69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服务资源描述</w:t>
            </w:r>
          </w:p>
        </w:tc>
      </w:tr>
      <w:tr w:rsidR="00453F2D" w14:paraId="57710A99" w14:textId="77777777">
        <w:trPr>
          <w:trHeight w:val="399"/>
        </w:trPr>
        <w:tc>
          <w:tcPr>
            <w:tcW w:w="1526" w:type="dxa"/>
            <w:vAlign w:val="center"/>
          </w:tcPr>
          <w:p w14:paraId="5EB2C06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cat</w:t>
            </w:r>
            <w:bookmarkStart w:id="23" w:name="OLE_LINK9"/>
            <w:bookmarkStart w:id="24" w:name="OLE_LINK10"/>
            <w:r>
              <w:rPr>
                <w:rFonts w:ascii="Times New Roman" w:hAnsi="Times New Roman"/>
                <w:szCs w:val="21"/>
              </w:rPr>
              <w:t>alogue</w:t>
            </w:r>
            <w:proofErr w:type="gramEnd"/>
          </w:p>
        </w:tc>
        <w:tc>
          <w:tcPr>
            <w:tcW w:w="1134" w:type="dxa"/>
          </w:tcPr>
          <w:p w14:paraId="0A8CB1D9" w14:textId="5F6E3E11" w:rsidR="00453F2D" w:rsidRDefault="001247E1">
            <w:del w:id="25" w:author="ch G" w:date="2015-05-23T17:36:00Z">
              <w:r w:rsidDel="00EA2460">
                <w:rPr>
                  <w:rFonts w:ascii="Times New Roman" w:hAnsi="Times New Roman"/>
                  <w:spacing w:val="6"/>
                  <w:szCs w:val="21"/>
                </w:rPr>
                <w:delText>bi</w:delText>
              </w:r>
              <w:bookmarkEnd w:id="23"/>
              <w:bookmarkEnd w:id="24"/>
              <w:r w:rsidDel="00EA2460">
                <w:rPr>
                  <w:rFonts w:ascii="Times New Roman" w:hAnsi="Times New Roman"/>
                  <w:spacing w:val="6"/>
                  <w:szCs w:val="21"/>
                </w:rPr>
                <w:delText>gint</w:delText>
              </w:r>
            </w:del>
            <w:proofErr w:type="gramStart"/>
            <w:ins w:id="26" w:author="ch G" w:date="2015-05-23T17:36:00Z">
              <w:r w:rsidR="00EA2460">
                <w:rPr>
                  <w:rFonts w:ascii="Times New Roman" w:hAnsi="Times New Roman" w:hint="eastAsia"/>
                  <w:spacing w:val="6"/>
                  <w:szCs w:val="21"/>
                </w:rPr>
                <w:t>char</w:t>
              </w:r>
            </w:ins>
            <w:proofErr w:type="gramEnd"/>
          </w:p>
        </w:tc>
        <w:tc>
          <w:tcPr>
            <w:tcW w:w="1276" w:type="dxa"/>
            <w:vAlign w:val="center"/>
          </w:tcPr>
          <w:p w14:paraId="528F97AA" w14:textId="502618B2" w:rsidR="00453F2D" w:rsidRDefault="00EA2460">
            <w:pPr>
              <w:rPr>
                <w:rFonts w:ascii="Times New Roman" w:hAnsi="Times New Roman"/>
                <w:szCs w:val="21"/>
              </w:rPr>
            </w:pPr>
            <w:ins w:id="27" w:author="ch G" w:date="2015-05-23T17:36:00Z">
              <w:r>
                <w:rPr>
                  <w:rFonts w:ascii="Times New Roman" w:hAnsi="Times New Roman" w:hint="eastAsia"/>
                  <w:szCs w:val="21"/>
                </w:rPr>
                <w:t>13</w:t>
              </w:r>
            </w:ins>
            <w:del w:id="28" w:author="ch G" w:date="2015-05-23T17:36:00Z">
              <w:r w:rsidR="001247E1" w:rsidDel="00EA2460">
                <w:rPr>
                  <w:rFonts w:ascii="Times New Roman" w:hAnsi="Times New Roman" w:hint="eastAsia"/>
                  <w:szCs w:val="21"/>
                </w:rPr>
                <w:delText>32</w:delText>
              </w:r>
            </w:del>
          </w:p>
        </w:tc>
        <w:tc>
          <w:tcPr>
            <w:tcW w:w="1417" w:type="dxa"/>
            <w:vAlign w:val="center"/>
          </w:tcPr>
          <w:p w14:paraId="69BA39A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外键</w:t>
            </w:r>
          </w:p>
        </w:tc>
        <w:tc>
          <w:tcPr>
            <w:tcW w:w="1559" w:type="dxa"/>
            <w:vAlign w:val="center"/>
          </w:tcPr>
          <w:p w14:paraId="2843E21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4F464FD2" w14:textId="77777777" w:rsidR="00453F2D" w:rsidRDefault="001247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所</w:t>
            </w:r>
            <w:bookmarkStart w:id="29" w:name="OLE_LINK5"/>
            <w:bookmarkStart w:id="30" w:name="OLE_LINK6"/>
            <w:r>
              <w:rPr>
                <w:rFonts w:ascii="宋体" w:hAnsi="宋体" w:hint="eastAsia"/>
                <w:sz w:val="24"/>
              </w:rPr>
              <w:t>属</w:t>
            </w:r>
            <w:bookmarkEnd w:id="29"/>
            <w:bookmarkEnd w:id="30"/>
            <w:r>
              <w:rPr>
                <w:rFonts w:ascii="宋体" w:hAnsi="宋体" w:hint="eastAsia"/>
                <w:sz w:val="24"/>
              </w:rPr>
              <w:t>后台类目</w:t>
            </w:r>
          </w:p>
        </w:tc>
      </w:tr>
      <w:tr w:rsidR="00453F2D" w14:paraId="27C31780" w14:textId="77777777">
        <w:trPr>
          <w:trHeight w:val="399"/>
        </w:trPr>
        <w:tc>
          <w:tcPr>
            <w:tcW w:w="1526" w:type="dxa"/>
            <w:vAlign w:val="center"/>
          </w:tcPr>
          <w:p w14:paraId="26B06B3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provider</w:t>
            </w:r>
            <w:proofErr w:type="gramEnd"/>
          </w:p>
        </w:tc>
        <w:tc>
          <w:tcPr>
            <w:tcW w:w="1134" w:type="dxa"/>
          </w:tcPr>
          <w:p w14:paraId="590E22CD" w14:textId="77777777" w:rsidR="00453F2D" w:rsidRDefault="001247E1">
            <w:proofErr w:type="spellStart"/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bigint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0E59FC0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32</w:t>
            </w:r>
          </w:p>
        </w:tc>
        <w:tc>
          <w:tcPr>
            <w:tcW w:w="1417" w:type="dxa"/>
            <w:vAlign w:val="center"/>
          </w:tcPr>
          <w:p w14:paraId="2D272F9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外键</w:t>
            </w:r>
          </w:p>
        </w:tc>
        <w:tc>
          <w:tcPr>
            <w:tcW w:w="1559" w:type="dxa"/>
            <w:vAlign w:val="center"/>
          </w:tcPr>
          <w:p w14:paraId="535904B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191723BF" w14:textId="77777777" w:rsidR="00453F2D" w:rsidRDefault="001247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服务资源提供商</w:t>
            </w:r>
          </w:p>
        </w:tc>
      </w:tr>
      <w:tr w:rsidR="00453F2D" w14:paraId="72244DC9" w14:textId="77777777">
        <w:trPr>
          <w:trHeight w:val="399"/>
        </w:trPr>
        <w:tc>
          <w:tcPr>
            <w:tcW w:w="1526" w:type="dxa"/>
            <w:vAlign w:val="center"/>
          </w:tcPr>
          <w:p w14:paraId="02695D6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create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>_time</w:t>
            </w:r>
            <w:proofErr w:type="spellEnd"/>
          </w:p>
        </w:tc>
        <w:tc>
          <w:tcPr>
            <w:tcW w:w="1134" w:type="dxa"/>
          </w:tcPr>
          <w:p w14:paraId="1F31BC7F" w14:textId="77777777" w:rsidR="00453F2D" w:rsidRDefault="001247E1">
            <w:r>
              <w:rPr>
                <w:rFonts w:ascii="Times New Roman" w:hAnsi="Times New Roman"/>
                <w:szCs w:val="21"/>
              </w:rPr>
              <w:t>Date</w:t>
            </w:r>
          </w:p>
        </w:tc>
        <w:tc>
          <w:tcPr>
            <w:tcW w:w="1276" w:type="dxa"/>
            <w:vAlign w:val="center"/>
          </w:tcPr>
          <w:p w14:paraId="521919D2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28007B49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5866BD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00E52760" w14:textId="77777777" w:rsidR="00453F2D" w:rsidRDefault="001247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服</w:t>
            </w:r>
            <w:bookmarkStart w:id="31" w:name="OLE_LINK11"/>
            <w:bookmarkStart w:id="32" w:name="OLE_LINK12"/>
            <w:r>
              <w:rPr>
                <w:rFonts w:ascii="宋体" w:hAnsi="宋体" w:hint="eastAsia"/>
                <w:sz w:val="24"/>
              </w:rPr>
              <w:t>务</w:t>
            </w:r>
            <w:bookmarkEnd w:id="31"/>
            <w:bookmarkEnd w:id="32"/>
            <w:r>
              <w:rPr>
                <w:rFonts w:ascii="宋体" w:hAnsi="宋体" w:hint="eastAsia"/>
                <w:sz w:val="24"/>
              </w:rPr>
              <w:t>资源创建时间</w:t>
            </w:r>
          </w:p>
        </w:tc>
      </w:tr>
      <w:tr w:rsidR="00453F2D" w14:paraId="3E6387FC" w14:textId="77777777">
        <w:trPr>
          <w:trHeight w:val="399"/>
        </w:trPr>
        <w:tc>
          <w:tcPr>
            <w:tcW w:w="1526" w:type="dxa"/>
            <w:vAlign w:val="center"/>
          </w:tcPr>
          <w:p w14:paraId="75C915E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rating</w:t>
            </w:r>
            <w:proofErr w:type="gramEnd"/>
          </w:p>
        </w:tc>
        <w:tc>
          <w:tcPr>
            <w:tcW w:w="1134" w:type="dxa"/>
          </w:tcPr>
          <w:p w14:paraId="3E5A03ED" w14:textId="77777777" w:rsidR="00453F2D" w:rsidRDefault="001247E1">
            <w:proofErr w:type="gramStart"/>
            <w:r>
              <w:rPr>
                <w:rFonts w:ascii="Times New Roman" w:hAnsi="Times New Roman"/>
                <w:szCs w:val="21"/>
              </w:rPr>
              <w:t>float</w:t>
            </w:r>
            <w:proofErr w:type="gramEnd"/>
          </w:p>
        </w:tc>
        <w:tc>
          <w:tcPr>
            <w:tcW w:w="1276" w:type="dxa"/>
            <w:vAlign w:val="center"/>
          </w:tcPr>
          <w:p w14:paraId="1E55802E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51231976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4A9498E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14:paraId="41BB02B4" w14:textId="77777777" w:rsidR="00453F2D" w:rsidRDefault="001247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服务资源评分</w:t>
            </w:r>
          </w:p>
        </w:tc>
      </w:tr>
      <w:tr w:rsidR="00453F2D" w14:paraId="3AE6AFA1" w14:textId="77777777">
        <w:trPr>
          <w:trHeight w:val="399"/>
        </w:trPr>
        <w:tc>
          <w:tcPr>
            <w:tcW w:w="1526" w:type="dxa"/>
            <w:vAlign w:val="center"/>
          </w:tcPr>
          <w:p w14:paraId="0B64AB2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right</w:t>
            </w:r>
            <w:proofErr w:type="gramEnd"/>
          </w:p>
        </w:tc>
        <w:tc>
          <w:tcPr>
            <w:tcW w:w="1134" w:type="dxa"/>
            <w:vAlign w:val="center"/>
          </w:tcPr>
          <w:p w14:paraId="30070AD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1938279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</w:t>
            </w:r>
          </w:p>
        </w:tc>
        <w:tc>
          <w:tcPr>
            <w:tcW w:w="1417" w:type="dxa"/>
            <w:vAlign w:val="center"/>
          </w:tcPr>
          <w:p w14:paraId="1A52750A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860BD2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62463832" w14:textId="77777777" w:rsidR="00453F2D" w:rsidRDefault="001247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权限</w:t>
            </w:r>
          </w:p>
        </w:tc>
      </w:tr>
      <w:tr w:rsidR="00891458" w14:paraId="11616BBF" w14:textId="77777777">
        <w:trPr>
          <w:trHeight w:val="399"/>
        </w:trPr>
        <w:tc>
          <w:tcPr>
            <w:tcW w:w="1526" w:type="dxa"/>
            <w:tcBorders>
              <w:bottom w:val="single" w:sz="18" w:space="0" w:color="auto"/>
            </w:tcBorders>
            <w:vAlign w:val="center"/>
          </w:tcPr>
          <w:p w14:paraId="3EEC88AF" w14:textId="77777777" w:rsidR="00891458" w:rsidRDefault="00891458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amount</w:t>
            </w:r>
            <w:proofErr w:type="gramEnd"/>
          </w:p>
        </w:tc>
        <w:tc>
          <w:tcPr>
            <w:tcW w:w="1134" w:type="dxa"/>
            <w:tcBorders>
              <w:bottom w:val="single" w:sz="18" w:space="0" w:color="auto"/>
            </w:tcBorders>
            <w:vAlign w:val="center"/>
          </w:tcPr>
          <w:p w14:paraId="13446935" w14:textId="77777777" w:rsidR="00891458" w:rsidRDefault="00891458">
            <w:pPr>
              <w:rPr>
                <w:rFonts w:ascii="Times New Roman" w:hAnsi="Times New Roman"/>
                <w:spacing w:val="6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pacing w:val="6"/>
                <w:szCs w:val="21"/>
              </w:rPr>
              <w:t>int</w:t>
            </w:r>
            <w:proofErr w:type="spellEnd"/>
            <w:proofErr w:type="gramEnd"/>
          </w:p>
        </w:tc>
        <w:tc>
          <w:tcPr>
            <w:tcW w:w="1276" w:type="dxa"/>
            <w:tcBorders>
              <w:bottom w:val="single" w:sz="18" w:space="0" w:color="auto"/>
            </w:tcBorders>
            <w:vAlign w:val="center"/>
          </w:tcPr>
          <w:p w14:paraId="4284E29B" w14:textId="77777777" w:rsidR="00891458" w:rsidRDefault="00891458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</w:t>
            </w:r>
          </w:p>
        </w:tc>
        <w:tc>
          <w:tcPr>
            <w:tcW w:w="1417" w:type="dxa"/>
            <w:tcBorders>
              <w:bottom w:val="single" w:sz="18" w:space="0" w:color="auto"/>
            </w:tcBorders>
            <w:vAlign w:val="center"/>
          </w:tcPr>
          <w:p w14:paraId="7EF631AA" w14:textId="77777777" w:rsidR="00891458" w:rsidRDefault="00891458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bottom w:val="single" w:sz="18" w:space="0" w:color="auto"/>
            </w:tcBorders>
            <w:vAlign w:val="center"/>
          </w:tcPr>
          <w:p w14:paraId="45DC5366" w14:textId="77777777" w:rsidR="00891458" w:rsidRDefault="00891458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tcBorders>
              <w:bottom w:val="single" w:sz="18" w:space="0" w:color="auto"/>
            </w:tcBorders>
            <w:vAlign w:val="center"/>
          </w:tcPr>
          <w:p w14:paraId="307847A6" w14:textId="77777777" w:rsidR="00891458" w:rsidRDefault="00891458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相同服务资源的数量</w:t>
            </w:r>
          </w:p>
        </w:tc>
      </w:tr>
      <w:tr w:rsidR="00453F2D" w:rsidDel="00322786" w14:paraId="257ECDB5" w14:textId="77152FC8">
        <w:trPr>
          <w:trHeight w:val="399"/>
          <w:del w:id="33" w:author="ch G" w:date="2015-05-23T17:36:00Z"/>
        </w:trPr>
        <w:tc>
          <w:tcPr>
            <w:tcW w:w="1526" w:type="dxa"/>
            <w:tcBorders>
              <w:bottom w:val="single" w:sz="18" w:space="0" w:color="auto"/>
            </w:tcBorders>
            <w:vAlign w:val="center"/>
          </w:tcPr>
          <w:p w14:paraId="616F39F4" w14:textId="1EF0BA61" w:rsidR="00453F2D" w:rsidDel="00322786" w:rsidRDefault="001247E1">
            <w:pPr>
              <w:rPr>
                <w:del w:id="34" w:author="ch G" w:date="2015-05-23T17:36:00Z"/>
                <w:rFonts w:ascii="Times New Roman" w:hAnsi="Times New Roman"/>
                <w:szCs w:val="21"/>
              </w:rPr>
            </w:pPr>
            <w:del w:id="35" w:author="ch G" w:date="2015-05-23T17:36:00Z">
              <w:r w:rsidDel="00322786">
                <w:rPr>
                  <w:rFonts w:ascii="Times New Roman" w:hAnsi="Times New Roman" w:hint="eastAsia"/>
                  <w:szCs w:val="21"/>
                </w:rPr>
                <w:delText>code</w:delText>
              </w:r>
            </w:del>
          </w:p>
        </w:tc>
        <w:tc>
          <w:tcPr>
            <w:tcW w:w="1134" w:type="dxa"/>
            <w:tcBorders>
              <w:bottom w:val="single" w:sz="18" w:space="0" w:color="auto"/>
            </w:tcBorders>
            <w:vAlign w:val="center"/>
          </w:tcPr>
          <w:p w14:paraId="030F2EFE" w14:textId="48B67ABF" w:rsidR="00453F2D" w:rsidDel="00322786" w:rsidRDefault="001247E1">
            <w:pPr>
              <w:rPr>
                <w:del w:id="36" w:author="ch G" w:date="2015-05-23T17:36:00Z"/>
                <w:rFonts w:ascii="Times New Roman" w:hAnsi="Times New Roman"/>
                <w:spacing w:val="6"/>
                <w:szCs w:val="21"/>
              </w:rPr>
            </w:pPr>
            <w:del w:id="37" w:author="ch G" w:date="2015-05-23T17:36:00Z">
              <w:r w:rsidDel="00322786">
                <w:rPr>
                  <w:rFonts w:ascii="Times New Roman" w:hAnsi="Times New Roman" w:hint="eastAsia"/>
                  <w:spacing w:val="6"/>
                  <w:szCs w:val="21"/>
                </w:rPr>
                <w:delText>varchar</w:delText>
              </w:r>
            </w:del>
          </w:p>
        </w:tc>
        <w:tc>
          <w:tcPr>
            <w:tcW w:w="1276" w:type="dxa"/>
            <w:tcBorders>
              <w:bottom w:val="single" w:sz="18" w:space="0" w:color="auto"/>
            </w:tcBorders>
            <w:vAlign w:val="center"/>
          </w:tcPr>
          <w:p w14:paraId="788A8895" w14:textId="792342D5" w:rsidR="00453F2D" w:rsidDel="00322786" w:rsidRDefault="001247E1">
            <w:pPr>
              <w:rPr>
                <w:del w:id="38" w:author="ch G" w:date="2015-05-23T17:36:00Z"/>
                <w:rFonts w:ascii="Times New Roman" w:hAnsi="Times New Roman"/>
                <w:szCs w:val="21"/>
              </w:rPr>
            </w:pPr>
            <w:del w:id="39" w:author="ch G" w:date="2015-05-23T17:36:00Z">
              <w:r w:rsidDel="00322786">
                <w:rPr>
                  <w:rFonts w:ascii="Times New Roman" w:hAnsi="Times New Roman" w:hint="eastAsia"/>
                  <w:szCs w:val="21"/>
                </w:rPr>
                <w:delText>32</w:delText>
              </w:r>
            </w:del>
          </w:p>
        </w:tc>
        <w:tc>
          <w:tcPr>
            <w:tcW w:w="1417" w:type="dxa"/>
            <w:tcBorders>
              <w:bottom w:val="single" w:sz="18" w:space="0" w:color="auto"/>
            </w:tcBorders>
            <w:vAlign w:val="center"/>
          </w:tcPr>
          <w:p w14:paraId="75A6B2D1" w14:textId="58C7CB48" w:rsidR="00453F2D" w:rsidDel="00322786" w:rsidRDefault="00453F2D">
            <w:pPr>
              <w:rPr>
                <w:del w:id="40" w:author="ch G" w:date="2015-05-23T17:36:00Z"/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tcBorders>
              <w:bottom w:val="single" w:sz="18" w:space="0" w:color="auto"/>
            </w:tcBorders>
            <w:vAlign w:val="center"/>
          </w:tcPr>
          <w:p w14:paraId="1726E20E" w14:textId="1FE6A03E" w:rsidR="00453F2D" w:rsidDel="00322786" w:rsidRDefault="00891458">
            <w:pPr>
              <w:rPr>
                <w:del w:id="41" w:author="ch G" w:date="2015-05-23T17:36:00Z"/>
                <w:rFonts w:ascii="Times New Roman" w:hAnsi="Times New Roman"/>
                <w:szCs w:val="21"/>
              </w:rPr>
            </w:pPr>
            <w:del w:id="42" w:author="ch G" w:date="2015-05-23T17:36:00Z">
              <w:r w:rsidDel="00322786">
                <w:rPr>
                  <w:rFonts w:ascii="Times New Roman" w:hAnsi="Times New Roman" w:hint="eastAsia"/>
                  <w:szCs w:val="21"/>
                </w:rPr>
                <w:delText>否</w:delText>
              </w:r>
            </w:del>
          </w:p>
        </w:tc>
        <w:tc>
          <w:tcPr>
            <w:tcW w:w="2268" w:type="dxa"/>
            <w:tcBorders>
              <w:bottom w:val="single" w:sz="18" w:space="0" w:color="auto"/>
            </w:tcBorders>
            <w:vAlign w:val="center"/>
          </w:tcPr>
          <w:p w14:paraId="49BAFCBD" w14:textId="677E65D3" w:rsidR="00453F2D" w:rsidDel="00322786" w:rsidRDefault="001247E1">
            <w:pPr>
              <w:rPr>
                <w:del w:id="43" w:author="ch G" w:date="2015-05-23T17:36:00Z"/>
                <w:rFonts w:ascii="宋体" w:hAnsi="宋体"/>
                <w:sz w:val="24"/>
              </w:rPr>
            </w:pPr>
            <w:del w:id="44" w:author="ch G" w:date="2015-05-23T17:36:00Z">
              <w:r w:rsidDel="00322786">
                <w:rPr>
                  <w:rFonts w:ascii="宋体" w:hAnsi="宋体" w:hint="eastAsia"/>
                  <w:sz w:val="24"/>
                </w:rPr>
                <w:delText>服务资源编码</w:delText>
              </w:r>
            </w:del>
          </w:p>
        </w:tc>
      </w:tr>
    </w:tbl>
    <w:p w14:paraId="0CA65393" w14:textId="77777777" w:rsidR="00453F2D" w:rsidRDefault="00453F2D"/>
    <w:p w14:paraId="63E0F86E" w14:textId="77777777" w:rsidR="00453F2D" w:rsidRDefault="001247E1">
      <w:pPr>
        <w:pStyle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属性表（</w:t>
      </w:r>
      <w:r>
        <w:rPr>
          <w:rFonts w:ascii="Times New Roman" w:hAnsi="Times New Roman" w:hint="eastAsia"/>
        </w:rPr>
        <w:t>attribute</w:t>
      </w:r>
      <w:r>
        <w:rPr>
          <w:rFonts w:ascii="Times New Roman" w:hAnsi="Times New Roman" w:hint="eastAsia"/>
        </w:rPr>
        <w:t>）</w:t>
      </w:r>
    </w:p>
    <w:tbl>
      <w:tblPr>
        <w:tblW w:w="9180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1134"/>
        <w:gridCol w:w="1134"/>
        <w:gridCol w:w="1559"/>
        <w:gridCol w:w="2268"/>
      </w:tblGrid>
      <w:tr w:rsidR="00453F2D" w14:paraId="2C0575B8" w14:textId="77777777">
        <w:trPr>
          <w:trHeight w:val="399"/>
        </w:trPr>
        <w:tc>
          <w:tcPr>
            <w:tcW w:w="2093" w:type="dxa"/>
            <w:tcBorders>
              <w:top w:val="single" w:sz="18" w:space="0" w:color="auto"/>
            </w:tcBorders>
            <w:vAlign w:val="center"/>
          </w:tcPr>
          <w:p w14:paraId="48A77F7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字段名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vAlign w:val="center"/>
          </w:tcPr>
          <w:p w14:paraId="5CD2849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类型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1336BA0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长度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358B787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约束条件</w:t>
            </w:r>
          </w:p>
        </w:tc>
        <w:tc>
          <w:tcPr>
            <w:tcW w:w="1559" w:type="dxa"/>
            <w:tcBorders>
              <w:top w:val="single" w:sz="18" w:space="0" w:color="auto"/>
            </w:tcBorders>
            <w:vAlign w:val="center"/>
          </w:tcPr>
          <w:p w14:paraId="4298F92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允许空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vAlign w:val="center"/>
          </w:tcPr>
          <w:p w14:paraId="019AD5B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注释</w:t>
            </w:r>
          </w:p>
        </w:tc>
      </w:tr>
      <w:tr w:rsidR="00453F2D" w14:paraId="522193DC" w14:textId="77777777">
        <w:trPr>
          <w:trHeight w:val="399"/>
        </w:trPr>
        <w:tc>
          <w:tcPr>
            <w:tcW w:w="2093" w:type="dxa"/>
            <w:vAlign w:val="center"/>
          </w:tcPr>
          <w:p w14:paraId="6881DC1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id</w:t>
            </w:r>
            <w:proofErr w:type="gramEnd"/>
          </w:p>
        </w:tc>
        <w:tc>
          <w:tcPr>
            <w:tcW w:w="992" w:type="dxa"/>
            <w:vAlign w:val="center"/>
          </w:tcPr>
          <w:p w14:paraId="58E4AE2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bigint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57F9662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32</w:t>
            </w:r>
          </w:p>
        </w:tc>
        <w:tc>
          <w:tcPr>
            <w:tcW w:w="1134" w:type="dxa"/>
            <w:vAlign w:val="center"/>
          </w:tcPr>
          <w:p w14:paraId="15D0E68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主键</w:t>
            </w:r>
          </w:p>
        </w:tc>
        <w:tc>
          <w:tcPr>
            <w:tcW w:w="1559" w:type="dxa"/>
            <w:vAlign w:val="center"/>
          </w:tcPr>
          <w:p w14:paraId="0A285BE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495B643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属</w:t>
            </w:r>
            <w:bookmarkStart w:id="45" w:name="OLE_LINK27"/>
            <w:bookmarkStart w:id="46" w:name="OLE_LINK28"/>
            <w:r>
              <w:rPr>
                <w:rFonts w:ascii="宋体" w:hAnsi="宋体" w:hint="eastAsia"/>
                <w:sz w:val="24"/>
              </w:rPr>
              <w:t>性</w:t>
            </w:r>
            <w:bookmarkEnd w:id="45"/>
            <w:bookmarkEnd w:id="46"/>
            <w:r>
              <w:rPr>
                <w:rFonts w:ascii="宋体" w:hAnsi="宋体" w:hint="eastAsia"/>
                <w:sz w:val="24"/>
              </w:rPr>
              <w:t>ID</w:t>
            </w:r>
          </w:p>
        </w:tc>
      </w:tr>
      <w:tr w:rsidR="00453F2D" w14:paraId="19CCA6D1" w14:textId="77777777">
        <w:trPr>
          <w:trHeight w:val="399"/>
        </w:trPr>
        <w:tc>
          <w:tcPr>
            <w:tcW w:w="2093" w:type="dxa"/>
            <w:vAlign w:val="center"/>
          </w:tcPr>
          <w:p w14:paraId="6D3249F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</w:rPr>
              <w:t>att</w:t>
            </w:r>
            <w:bookmarkStart w:id="47" w:name="OLE_LINK21"/>
            <w:bookmarkStart w:id="48" w:name="OLE_LINK22"/>
            <w:bookmarkStart w:id="49" w:name="_Hlk405920056"/>
            <w:r>
              <w:rPr>
                <w:rFonts w:ascii="Times New Roman" w:hAnsi="Times New Roman" w:hint="eastAsia"/>
              </w:rPr>
              <w:t>ribute</w:t>
            </w:r>
            <w:proofErr w:type="gramEnd"/>
            <w:r>
              <w:rPr>
                <w:rFonts w:ascii="Times New Roman" w:hAnsi="Times New Roman" w:hint="eastAsia"/>
              </w:rPr>
              <w:t>_name</w:t>
            </w:r>
            <w:proofErr w:type="spellEnd"/>
          </w:p>
        </w:tc>
        <w:tc>
          <w:tcPr>
            <w:tcW w:w="992" w:type="dxa"/>
          </w:tcPr>
          <w:p w14:paraId="3D4D84C4" w14:textId="77777777" w:rsidR="00453F2D" w:rsidRDefault="001247E1"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</w:t>
            </w:r>
            <w:bookmarkEnd w:id="47"/>
            <w:bookmarkEnd w:id="48"/>
            <w:r>
              <w:rPr>
                <w:rFonts w:ascii="Times New Roman" w:hAnsi="Times New Roman"/>
                <w:szCs w:val="21"/>
              </w:rPr>
              <w:t>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61EB37D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200</w:t>
            </w:r>
          </w:p>
        </w:tc>
        <w:tc>
          <w:tcPr>
            <w:tcW w:w="1134" w:type="dxa"/>
            <w:vAlign w:val="center"/>
          </w:tcPr>
          <w:p w14:paraId="17C9BE0C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18C99C4" w14:textId="77777777" w:rsidR="00453F2D" w:rsidRDefault="001425C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79F3D20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属性名称</w:t>
            </w:r>
          </w:p>
        </w:tc>
      </w:tr>
      <w:tr w:rsidR="00453F2D" w14:paraId="09D039E9" w14:textId="77777777">
        <w:trPr>
          <w:trHeight w:val="399"/>
        </w:trPr>
        <w:tc>
          <w:tcPr>
            <w:tcW w:w="2093" w:type="dxa"/>
            <w:vAlign w:val="center"/>
          </w:tcPr>
          <w:p w14:paraId="5B285EC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</w:rPr>
              <w:t>att</w:t>
            </w:r>
            <w:bookmarkEnd w:id="49"/>
            <w:r>
              <w:rPr>
                <w:rFonts w:ascii="Times New Roman" w:hAnsi="Times New Roman" w:hint="eastAsia"/>
              </w:rPr>
              <w:t>ribute</w:t>
            </w:r>
            <w:proofErr w:type="gramEnd"/>
            <w:r>
              <w:rPr>
                <w:rFonts w:ascii="Times New Roman" w:hAnsi="Times New Roman" w:hint="eastAsia"/>
              </w:rPr>
              <w:t>_type</w:t>
            </w:r>
            <w:proofErr w:type="spellEnd"/>
          </w:p>
        </w:tc>
        <w:tc>
          <w:tcPr>
            <w:tcW w:w="992" w:type="dxa"/>
            <w:vAlign w:val="center"/>
          </w:tcPr>
          <w:p w14:paraId="36C9546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int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64B8F32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8</w:t>
            </w:r>
          </w:p>
        </w:tc>
        <w:tc>
          <w:tcPr>
            <w:tcW w:w="1134" w:type="dxa"/>
            <w:vAlign w:val="center"/>
          </w:tcPr>
          <w:p w14:paraId="2653F36F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7DAEB6D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32AA8924" w14:textId="77777777" w:rsidR="00453F2D" w:rsidRDefault="001247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属性类型</w:t>
            </w:r>
          </w:p>
          <w:p w14:paraId="535BF4E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bCs/>
                <w:sz w:val="24"/>
              </w:rPr>
              <w:t>（1-文本型、2-小数型、3-整型、4-时间型、5-枚举型）</w:t>
            </w:r>
          </w:p>
        </w:tc>
      </w:tr>
      <w:tr w:rsidR="00453F2D" w14:paraId="490EC7DD" w14:textId="77777777">
        <w:trPr>
          <w:trHeight w:val="399"/>
        </w:trPr>
        <w:tc>
          <w:tcPr>
            <w:tcW w:w="2093" w:type="dxa"/>
            <w:vAlign w:val="center"/>
          </w:tcPr>
          <w:p w14:paraId="144A654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</w:rPr>
              <w:t>attribute</w:t>
            </w:r>
            <w:proofErr w:type="gramEnd"/>
            <w:r>
              <w:rPr>
                <w:rFonts w:ascii="Times New Roman" w:hAnsi="Times New Roman" w:hint="eastAsia"/>
              </w:rPr>
              <w:t>_</w:t>
            </w:r>
            <w:r>
              <w:rPr>
                <w:rFonts w:ascii="Times New Roman" w:hAnsi="Times New Roman"/>
                <w:szCs w:val="21"/>
              </w:rPr>
              <w:t xml:space="preserve"> description</w:t>
            </w:r>
          </w:p>
        </w:tc>
        <w:tc>
          <w:tcPr>
            <w:tcW w:w="992" w:type="dxa"/>
          </w:tcPr>
          <w:p w14:paraId="051B3EA4" w14:textId="77777777" w:rsidR="00453F2D" w:rsidRDefault="001247E1"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013ECCC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400</w:t>
            </w:r>
          </w:p>
        </w:tc>
        <w:tc>
          <w:tcPr>
            <w:tcW w:w="1134" w:type="dxa"/>
            <w:vAlign w:val="center"/>
          </w:tcPr>
          <w:p w14:paraId="6141E446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7DF3B4E" w14:textId="77777777" w:rsidR="00453F2D" w:rsidRDefault="001425C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14:paraId="09F2F788" w14:textId="77777777" w:rsidR="00453F2D" w:rsidRDefault="001247E1">
            <w:pPr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属性描述</w:t>
            </w:r>
          </w:p>
        </w:tc>
      </w:tr>
    </w:tbl>
    <w:p w14:paraId="5716509C" w14:textId="77777777" w:rsidR="00453F2D" w:rsidRDefault="00453F2D"/>
    <w:p w14:paraId="0E1F5D06" w14:textId="77777777" w:rsidR="00453F2D" w:rsidRDefault="001247E1">
      <w:pPr>
        <w:pStyle w:val="1"/>
        <w:rPr>
          <w:rFonts w:ascii="Times New Roman" w:hAnsi="Times New Roman"/>
        </w:rPr>
      </w:pPr>
      <w:bookmarkStart w:id="50" w:name="OLE_LINK31"/>
      <w:bookmarkStart w:id="51" w:name="OLE_LINK32"/>
      <w:r>
        <w:rPr>
          <w:rFonts w:ascii="Times New Roman" w:hAnsi="Times New Roman" w:hint="eastAsia"/>
        </w:rPr>
        <w:lastRenderedPageBreak/>
        <w:t>服务资</w:t>
      </w:r>
      <w:bookmarkEnd w:id="50"/>
      <w:bookmarkEnd w:id="51"/>
      <w:r>
        <w:rPr>
          <w:rFonts w:ascii="Times New Roman" w:hAnsi="Times New Roman" w:hint="eastAsia"/>
        </w:rPr>
        <w:t>源属性表（</w:t>
      </w:r>
      <w:r>
        <w:rPr>
          <w:rFonts w:ascii="Times New Roman" w:hAnsi="Times New Roman" w:hint="eastAsia"/>
        </w:rPr>
        <w:t>resource_ attributes</w:t>
      </w:r>
      <w:r>
        <w:rPr>
          <w:rFonts w:ascii="Times New Roman" w:hAnsi="Times New Roman" w:hint="eastAsia"/>
        </w:rPr>
        <w:t>）</w:t>
      </w:r>
    </w:p>
    <w:tbl>
      <w:tblPr>
        <w:tblW w:w="9180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276"/>
        <w:gridCol w:w="1417"/>
        <w:gridCol w:w="1276"/>
        <w:gridCol w:w="2551"/>
      </w:tblGrid>
      <w:tr w:rsidR="00453F2D" w14:paraId="53226F07" w14:textId="77777777">
        <w:trPr>
          <w:trHeight w:val="399"/>
        </w:trPr>
        <w:tc>
          <w:tcPr>
            <w:tcW w:w="1526" w:type="dxa"/>
            <w:tcBorders>
              <w:top w:val="single" w:sz="18" w:space="0" w:color="auto"/>
            </w:tcBorders>
            <w:vAlign w:val="center"/>
          </w:tcPr>
          <w:p w14:paraId="64405551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字段名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1315EFB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14:paraId="4B9A6A3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长度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vAlign w:val="center"/>
          </w:tcPr>
          <w:p w14:paraId="7DEAA4C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约束条件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14:paraId="2DC0B22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允许空</w:t>
            </w:r>
          </w:p>
        </w:tc>
        <w:tc>
          <w:tcPr>
            <w:tcW w:w="2551" w:type="dxa"/>
            <w:tcBorders>
              <w:top w:val="single" w:sz="18" w:space="0" w:color="auto"/>
            </w:tcBorders>
            <w:vAlign w:val="center"/>
          </w:tcPr>
          <w:p w14:paraId="5480254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注释</w:t>
            </w:r>
          </w:p>
        </w:tc>
      </w:tr>
      <w:tr w:rsidR="00453F2D" w14:paraId="6E6C1563" w14:textId="77777777">
        <w:trPr>
          <w:trHeight w:val="399"/>
        </w:trPr>
        <w:tc>
          <w:tcPr>
            <w:tcW w:w="1526" w:type="dxa"/>
            <w:vAlign w:val="center"/>
          </w:tcPr>
          <w:p w14:paraId="6B0A4AC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id</w:t>
            </w:r>
            <w:proofErr w:type="gramEnd"/>
          </w:p>
        </w:tc>
        <w:tc>
          <w:tcPr>
            <w:tcW w:w="1134" w:type="dxa"/>
            <w:vAlign w:val="center"/>
          </w:tcPr>
          <w:p w14:paraId="04E3184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bigint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1726EB9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32</w:t>
            </w:r>
          </w:p>
        </w:tc>
        <w:tc>
          <w:tcPr>
            <w:tcW w:w="1417" w:type="dxa"/>
            <w:vAlign w:val="center"/>
          </w:tcPr>
          <w:p w14:paraId="4B29594C" w14:textId="77777777" w:rsidR="00453F2D" w:rsidRDefault="003D1A2B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外</w:t>
            </w:r>
            <w:r w:rsidR="001247E1">
              <w:rPr>
                <w:rFonts w:ascii="Times New Roman" w:hAnsi="Times New Roman" w:hint="eastAsia"/>
                <w:szCs w:val="21"/>
              </w:rPr>
              <w:t>键</w:t>
            </w:r>
          </w:p>
        </w:tc>
        <w:tc>
          <w:tcPr>
            <w:tcW w:w="1276" w:type="dxa"/>
            <w:vAlign w:val="center"/>
          </w:tcPr>
          <w:p w14:paraId="0C53971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551" w:type="dxa"/>
            <w:vAlign w:val="center"/>
          </w:tcPr>
          <w:p w14:paraId="7DD84F6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服务资源ID</w:t>
            </w:r>
          </w:p>
        </w:tc>
      </w:tr>
      <w:tr w:rsidR="00453F2D" w14:paraId="00C8A75F" w14:textId="77777777">
        <w:trPr>
          <w:trHeight w:val="399"/>
        </w:trPr>
        <w:tc>
          <w:tcPr>
            <w:tcW w:w="1526" w:type="dxa"/>
            <w:vAlign w:val="center"/>
          </w:tcPr>
          <w:p w14:paraId="437D5C7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</w:rPr>
              <w:t>attribute</w:t>
            </w:r>
            <w:proofErr w:type="gramEnd"/>
          </w:p>
        </w:tc>
        <w:tc>
          <w:tcPr>
            <w:tcW w:w="1134" w:type="dxa"/>
          </w:tcPr>
          <w:p w14:paraId="3B522C69" w14:textId="77777777" w:rsidR="00453F2D" w:rsidRDefault="001247E1">
            <w:proofErr w:type="spellStart"/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bigint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5A7E7B6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32</w:t>
            </w:r>
          </w:p>
        </w:tc>
        <w:tc>
          <w:tcPr>
            <w:tcW w:w="1417" w:type="dxa"/>
            <w:vAlign w:val="center"/>
          </w:tcPr>
          <w:p w14:paraId="4152092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外键</w:t>
            </w:r>
          </w:p>
        </w:tc>
        <w:tc>
          <w:tcPr>
            <w:tcW w:w="1276" w:type="dxa"/>
            <w:vAlign w:val="center"/>
          </w:tcPr>
          <w:p w14:paraId="0335B6A6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551" w:type="dxa"/>
            <w:vAlign w:val="center"/>
          </w:tcPr>
          <w:p w14:paraId="3EACA87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服务资源属性ID</w:t>
            </w:r>
          </w:p>
        </w:tc>
      </w:tr>
      <w:tr w:rsidR="00453F2D" w14:paraId="19DD6EBC" w14:textId="77777777">
        <w:trPr>
          <w:trHeight w:val="399"/>
        </w:trPr>
        <w:tc>
          <w:tcPr>
            <w:tcW w:w="1526" w:type="dxa"/>
            <w:vAlign w:val="center"/>
          </w:tcPr>
          <w:p w14:paraId="2CC9977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</w:rPr>
              <w:t>attribute</w:t>
            </w:r>
            <w:proofErr w:type="gramEnd"/>
            <w:r>
              <w:rPr>
                <w:rFonts w:ascii="Times New Roman" w:hAnsi="Times New Roman" w:hint="eastAsia"/>
              </w:rPr>
              <w:t>_value</w:t>
            </w:r>
            <w:proofErr w:type="spellEnd"/>
          </w:p>
        </w:tc>
        <w:tc>
          <w:tcPr>
            <w:tcW w:w="1134" w:type="dxa"/>
          </w:tcPr>
          <w:p w14:paraId="4CC493A9" w14:textId="77777777" w:rsidR="00453F2D" w:rsidRDefault="001247E1"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2C61A12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200</w:t>
            </w:r>
          </w:p>
        </w:tc>
        <w:tc>
          <w:tcPr>
            <w:tcW w:w="1417" w:type="dxa"/>
            <w:vAlign w:val="center"/>
          </w:tcPr>
          <w:p w14:paraId="38706D20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4C17263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551" w:type="dxa"/>
            <w:vAlign w:val="center"/>
          </w:tcPr>
          <w:p w14:paraId="2F20D6C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服务资源属性值</w:t>
            </w:r>
          </w:p>
        </w:tc>
      </w:tr>
    </w:tbl>
    <w:p w14:paraId="5EEDEA3A" w14:textId="77777777" w:rsidR="00453F2D" w:rsidRDefault="00453F2D"/>
    <w:p w14:paraId="683F9B4B" w14:textId="77777777" w:rsidR="00453F2D" w:rsidRDefault="001247E1">
      <w:pPr>
        <w:pStyle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服务资源后台类目（</w:t>
      </w:r>
      <w:proofErr w:type="spellStart"/>
      <w:r>
        <w:rPr>
          <w:rFonts w:ascii="Times New Roman" w:hAnsi="Times New Roman" w:hint="eastAsia"/>
        </w:rPr>
        <w:t>back_</w:t>
      </w:r>
      <w:r>
        <w:rPr>
          <w:rFonts w:ascii="Times New Roman" w:hAnsi="Times New Roman"/>
          <w:szCs w:val="21"/>
        </w:rPr>
        <w:t>catalogue</w:t>
      </w:r>
      <w:proofErr w:type="spellEnd"/>
      <w:r>
        <w:rPr>
          <w:rFonts w:ascii="Times New Roman" w:hAnsi="Times New Roman" w:hint="eastAsia"/>
        </w:rPr>
        <w:t>）</w:t>
      </w:r>
    </w:p>
    <w:tbl>
      <w:tblPr>
        <w:tblW w:w="9180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276"/>
        <w:gridCol w:w="1417"/>
        <w:gridCol w:w="1276"/>
        <w:gridCol w:w="2551"/>
      </w:tblGrid>
      <w:tr w:rsidR="00453F2D" w14:paraId="1ED17C54" w14:textId="77777777">
        <w:trPr>
          <w:trHeight w:val="399"/>
        </w:trPr>
        <w:tc>
          <w:tcPr>
            <w:tcW w:w="1526" w:type="dxa"/>
            <w:tcBorders>
              <w:top w:val="single" w:sz="18" w:space="0" w:color="auto"/>
            </w:tcBorders>
            <w:vAlign w:val="center"/>
          </w:tcPr>
          <w:p w14:paraId="6B357F7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字段名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7E689FD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14:paraId="0EC82B29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长度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vAlign w:val="center"/>
          </w:tcPr>
          <w:p w14:paraId="302C7EB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约束条件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14:paraId="3605FC8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允许空</w:t>
            </w:r>
          </w:p>
        </w:tc>
        <w:tc>
          <w:tcPr>
            <w:tcW w:w="2551" w:type="dxa"/>
            <w:tcBorders>
              <w:top w:val="single" w:sz="18" w:space="0" w:color="auto"/>
            </w:tcBorders>
            <w:vAlign w:val="center"/>
          </w:tcPr>
          <w:p w14:paraId="1EB4F2C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注释</w:t>
            </w:r>
          </w:p>
        </w:tc>
      </w:tr>
      <w:tr w:rsidR="00453F2D" w14:paraId="1F3F8068" w14:textId="77777777">
        <w:trPr>
          <w:trHeight w:val="399"/>
        </w:trPr>
        <w:tc>
          <w:tcPr>
            <w:tcW w:w="1526" w:type="dxa"/>
            <w:vAlign w:val="center"/>
          </w:tcPr>
          <w:p w14:paraId="659B6E6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id</w:t>
            </w:r>
            <w:proofErr w:type="gramEnd"/>
          </w:p>
        </w:tc>
        <w:tc>
          <w:tcPr>
            <w:tcW w:w="1134" w:type="dxa"/>
            <w:vAlign w:val="center"/>
          </w:tcPr>
          <w:p w14:paraId="16E7D8CA" w14:textId="77777777" w:rsidR="00453F2D" w:rsidRDefault="00694E38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char</w:t>
            </w:r>
            <w:proofErr w:type="gramEnd"/>
          </w:p>
        </w:tc>
        <w:tc>
          <w:tcPr>
            <w:tcW w:w="1276" w:type="dxa"/>
            <w:vAlign w:val="center"/>
          </w:tcPr>
          <w:p w14:paraId="57746FA9" w14:textId="77777777" w:rsidR="00453F2D" w:rsidRDefault="00694E38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13</w:t>
            </w:r>
          </w:p>
        </w:tc>
        <w:tc>
          <w:tcPr>
            <w:tcW w:w="1417" w:type="dxa"/>
            <w:vAlign w:val="center"/>
          </w:tcPr>
          <w:p w14:paraId="28EC7BA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主键</w:t>
            </w:r>
          </w:p>
        </w:tc>
        <w:tc>
          <w:tcPr>
            <w:tcW w:w="1276" w:type="dxa"/>
            <w:vAlign w:val="center"/>
          </w:tcPr>
          <w:p w14:paraId="1350F75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551" w:type="dxa"/>
            <w:vAlign w:val="center"/>
          </w:tcPr>
          <w:p w14:paraId="242E4CA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类目ID</w:t>
            </w:r>
          </w:p>
        </w:tc>
      </w:tr>
      <w:tr w:rsidR="00694E38" w14:paraId="42070BF6" w14:textId="77777777" w:rsidTr="001425C5">
        <w:trPr>
          <w:trHeight w:val="399"/>
        </w:trPr>
        <w:tc>
          <w:tcPr>
            <w:tcW w:w="1526" w:type="dxa"/>
            <w:vAlign w:val="center"/>
          </w:tcPr>
          <w:p w14:paraId="622DD22C" w14:textId="77777777" w:rsidR="00694E38" w:rsidRDefault="00694E38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parentid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12E4CB43" w14:textId="77777777" w:rsidR="00694E38" w:rsidRDefault="00694E38" w:rsidP="001425C5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char</w:t>
            </w:r>
            <w:proofErr w:type="gramEnd"/>
          </w:p>
        </w:tc>
        <w:tc>
          <w:tcPr>
            <w:tcW w:w="1276" w:type="dxa"/>
            <w:vAlign w:val="center"/>
          </w:tcPr>
          <w:p w14:paraId="6E5684AE" w14:textId="77777777" w:rsidR="00694E38" w:rsidRDefault="00694E38" w:rsidP="001425C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13</w:t>
            </w:r>
          </w:p>
        </w:tc>
        <w:tc>
          <w:tcPr>
            <w:tcW w:w="1417" w:type="dxa"/>
            <w:vAlign w:val="center"/>
          </w:tcPr>
          <w:p w14:paraId="082D0206" w14:textId="77777777" w:rsidR="00694E38" w:rsidRDefault="00694E38" w:rsidP="001425C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外键</w:t>
            </w:r>
          </w:p>
        </w:tc>
        <w:tc>
          <w:tcPr>
            <w:tcW w:w="1276" w:type="dxa"/>
            <w:vAlign w:val="center"/>
          </w:tcPr>
          <w:p w14:paraId="41B34891" w14:textId="77777777" w:rsidR="00694E38" w:rsidRDefault="00694E38" w:rsidP="001425C5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2551" w:type="dxa"/>
            <w:vAlign w:val="center"/>
          </w:tcPr>
          <w:p w14:paraId="15F3B8D9" w14:textId="77777777" w:rsidR="00694E38" w:rsidRDefault="00694E38" w:rsidP="001425C5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类目ID</w:t>
            </w:r>
          </w:p>
        </w:tc>
      </w:tr>
      <w:tr w:rsidR="00694E38" w14:paraId="3F7FB76C" w14:textId="77777777">
        <w:trPr>
          <w:trHeight w:val="399"/>
        </w:trPr>
        <w:tc>
          <w:tcPr>
            <w:tcW w:w="1526" w:type="dxa"/>
            <w:vAlign w:val="center"/>
          </w:tcPr>
          <w:p w14:paraId="2362BFE0" w14:textId="77777777" w:rsidR="00694E38" w:rsidRDefault="00694E38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name</w:t>
            </w:r>
            <w:proofErr w:type="gramEnd"/>
          </w:p>
        </w:tc>
        <w:tc>
          <w:tcPr>
            <w:tcW w:w="1134" w:type="dxa"/>
          </w:tcPr>
          <w:p w14:paraId="1E67B03F" w14:textId="77777777" w:rsidR="00694E38" w:rsidRDefault="00694E38"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0AE11963" w14:textId="77777777" w:rsidR="00694E38" w:rsidRDefault="00694E38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200</w:t>
            </w:r>
          </w:p>
        </w:tc>
        <w:tc>
          <w:tcPr>
            <w:tcW w:w="1417" w:type="dxa"/>
            <w:vAlign w:val="center"/>
          </w:tcPr>
          <w:p w14:paraId="78979CCA" w14:textId="77777777" w:rsidR="00694E38" w:rsidRDefault="00694E38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B66E991" w14:textId="77777777" w:rsidR="00694E38" w:rsidRDefault="00694E38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551" w:type="dxa"/>
            <w:vAlign w:val="center"/>
          </w:tcPr>
          <w:p w14:paraId="661B4700" w14:textId="77777777" w:rsidR="00694E38" w:rsidRDefault="00694E38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类目名称</w:t>
            </w:r>
          </w:p>
        </w:tc>
      </w:tr>
      <w:tr w:rsidR="00694E38" w14:paraId="733FDABB" w14:textId="77777777">
        <w:trPr>
          <w:trHeight w:val="399"/>
        </w:trPr>
        <w:tc>
          <w:tcPr>
            <w:tcW w:w="1526" w:type="dxa"/>
            <w:vAlign w:val="center"/>
          </w:tcPr>
          <w:p w14:paraId="21AC7DB5" w14:textId="77777777" w:rsidR="00694E38" w:rsidRDefault="00694E38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description</w:t>
            </w:r>
            <w:proofErr w:type="gramEnd"/>
          </w:p>
        </w:tc>
        <w:tc>
          <w:tcPr>
            <w:tcW w:w="1134" w:type="dxa"/>
          </w:tcPr>
          <w:p w14:paraId="715F4990" w14:textId="77777777" w:rsidR="00694E38" w:rsidRDefault="00694E38"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6F961E15" w14:textId="77777777" w:rsidR="00694E38" w:rsidRDefault="00694E38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400</w:t>
            </w:r>
          </w:p>
        </w:tc>
        <w:tc>
          <w:tcPr>
            <w:tcW w:w="1417" w:type="dxa"/>
            <w:vAlign w:val="center"/>
          </w:tcPr>
          <w:p w14:paraId="6D0D06BC" w14:textId="77777777" w:rsidR="00694E38" w:rsidRDefault="00694E38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7C844EC" w14:textId="77777777" w:rsidR="00694E38" w:rsidRDefault="00694E38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2551" w:type="dxa"/>
            <w:vAlign w:val="center"/>
          </w:tcPr>
          <w:p w14:paraId="4908D77E" w14:textId="77777777" w:rsidR="00694E38" w:rsidRDefault="00694E38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类目描述</w:t>
            </w:r>
          </w:p>
        </w:tc>
      </w:tr>
      <w:tr w:rsidR="005D3674" w14:paraId="2F6285A0" w14:textId="77777777">
        <w:trPr>
          <w:trHeight w:val="399"/>
          <w:ins w:id="52" w:author="ch G" w:date="2015-05-23T22:24:00Z"/>
        </w:trPr>
        <w:tc>
          <w:tcPr>
            <w:tcW w:w="1526" w:type="dxa"/>
            <w:vAlign w:val="center"/>
          </w:tcPr>
          <w:p w14:paraId="6BAFA95A" w14:textId="3821ACAC" w:rsidR="005D3674" w:rsidRDefault="005D3674">
            <w:pPr>
              <w:rPr>
                <w:ins w:id="53" w:author="ch G" w:date="2015-05-23T22:24:00Z"/>
                <w:rFonts w:ascii="Times New Roman" w:hAnsi="Times New Roman"/>
                <w:szCs w:val="21"/>
              </w:rPr>
            </w:pPr>
            <w:proofErr w:type="spellStart"/>
            <w:proofErr w:type="gramStart"/>
            <w:ins w:id="54" w:author="ch G" w:date="2015-05-23T22:24:00Z">
              <w:r>
                <w:rPr>
                  <w:rFonts w:ascii="Times New Roman" w:hAnsi="Times New Roman" w:hint="eastAsia"/>
                  <w:szCs w:val="21"/>
                </w:rPr>
                <w:t>isLeaf</w:t>
              </w:r>
              <w:proofErr w:type="spellEnd"/>
              <w:proofErr w:type="gramEnd"/>
            </w:ins>
          </w:p>
        </w:tc>
        <w:tc>
          <w:tcPr>
            <w:tcW w:w="1134" w:type="dxa"/>
          </w:tcPr>
          <w:p w14:paraId="4D00CC05" w14:textId="36B1A337" w:rsidR="005D3674" w:rsidRDefault="005D3674">
            <w:pPr>
              <w:rPr>
                <w:ins w:id="55" w:author="ch G" w:date="2015-05-23T22:24:00Z"/>
                <w:rFonts w:ascii="Times New Roman" w:hAnsi="Times New Roman"/>
                <w:szCs w:val="21"/>
              </w:rPr>
            </w:pPr>
            <w:proofErr w:type="gramStart"/>
            <w:ins w:id="56" w:author="ch G" w:date="2015-05-23T22:24:00Z">
              <w:r>
                <w:rPr>
                  <w:rFonts w:ascii="Times New Roman" w:hAnsi="Times New Roman" w:hint="eastAsia"/>
                  <w:szCs w:val="21"/>
                </w:rPr>
                <w:t>bit</w:t>
              </w:r>
              <w:proofErr w:type="gramEnd"/>
            </w:ins>
          </w:p>
        </w:tc>
        <w:tc>
          <w:tcPr>
            <w:tcW w:w="1276" w:type="dxa"/>
            <w:vAlign w:val="center"/>
          </w:tcPr>
          <w:p w14:paraId="329FAC11" w14:textId="77777777" w:rsidR="005D3674" w:rsidRDefault="005D3674">
            <w:pPr>
              <w:rPr>
                <w:ins w:id="57" w:author="ch G" w:date="2015-05-23T22:24:00Z"/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3298D042" w14:textId="77777777" w:rsidR="005D3674" w:rsidRDefault="005D3674">
            <w:pPr>
              <w:rPr>
                <w:ins w:id="58" w:author="ch G" w:date="2015-05-23T22:24:00Z"/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B7A43C7" w14:textId="64818CDA" w:rsidR="005D3674" w:rsidRDefault="005D3674">
            <w:pPr>
              <w:rPr>
                <w:ins w:id="59" w:author="ch G" w:date="2015-05-23T22:24:00Z"/>
                <w:rFonts w:ascii="Times New Roman" w:hAnsi="Times New Roman"/>
                <w:szCs w:val="21"/>
              </w:rPr>
            </w:pPr>
            <w:ins w:id="60" w:author="ch G" w:date="2015-05-23T22:25:00Z">
              <w:r>
                <w:rPr>
                  <w:rFonts w:ascii="Times New Roman" w:hAnsi="Times New Roman" w:hint="eastAsia"/>
                  <w:szCs w:val="21"/>
                </w:rPr>
                <w:t>否</w:t>
              </w:r>
            </w:ins>
          </w:p>
        </w:tc>
        <w:tc>
          <w:tcPr>
            <w:tcW w:w="2551" w:type="dxa"/>
            <w:vAlign w:val="center"/>
          </w:tcPr>
          <w:p w14:paraId="0C86EDEE" w14:textId="019D9350" w:rsidR="005D3674" w:rsidRDefault="005D3674">
            <w:pPr>
              <w:rPr>
                <w:ins w:id="61" w:author="ch G" w:date="2015-05-23T22:24:00Z"/>
                <w:rFonts w:ascii="宋体" w:hAnsi="宋体"/>
                <w:sz w:val="24"/>
              </w:rPr>
            </w:pPr>
            <w:ins w:id="62" w:author="ch G" w:date="2015-05-23T22:25:00Z">
              <w:r>
                <w:rPr>
                  <w:rFonts w:ascii="宋体" w:hAnsi="宋体" w:hint="eastAsia"/>
                  <w:sz w:val="24"/>
                </w:rPr>
                <w:t>是否为叶子节点</w:t>
              </w:r>
            </w:ins>
          </w:p>
        </w:tc>
      </w:tr>
    </w:tbl>
    <w:p w14:paraId="73B72F97" w14:textId="09FA956F" w:rsidR="00453F2D" w:rsidRDefault="001247E1">
      <w:pPr>
        <w:pStyle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服务资源模板表（</w:t>
      </w:r>
      <w:proofErr w:type="spellStart"/>
      <w:r>
        <w:rPr>
          <w:rFonts w:ascii="Times New Roman" w:hAnsi="Times New Roman" w:hint="eastAsia"/>
        </w:rPr>
        <w:t>resource_model</w:t>
      </w:r>
      <w:proofErr w:type="spellEnd"/>
      <w:r>
        <w:rPr>
          <w:rFonts w:ascii="Times New Roman" w:hAnsi="Times New Roman" w:hint="eastAsia"/>
        </w:rPr>
        <w:t>）</w:t>
      </w:r>
      <w:ins w:id="63" w:author="ch G" w:date="2015-05-23T22:33:00Z">
        <w:r w:rsidR="00E447DB" w:rsidRPr="00E447DB">
          <w:rPr>
            <w:rFonts w:ascii="微软雅黑" w:eastAsia="微软雅黑" w:hAnsi="微软雅黑" w:hint="eastAsia"/>
            <w:sz w:val="24"/>
            <w:rPrChange w:id="64" w:author="ch G" w:date="2015-05-23T22:33:00Z">
              <w:rPr>
                <w:rFonts w:ascii="微软雅黑" w:eastAsia="微软雅黑" w:hAnsi="微软雅黑" w:hint="eastAsia"/>
              </w:rPr>
            </w:rPrChange>
          </w:rPr>
          <w:t>一个</w:t>
        </w:r>
        <w:r w:rsidR="00E447DB">
          <w:rPr>
            <w:rFonts w:ascii="微软雅黑" w:eastAsia="微软雅黑" w:hAnsi="微软雅黑" w:hint="eastAsia"/>
            <w:sz w:val="24"/>
          </w:rPr>
          <w:t>类目对应一个模板</w:t>
        </w:r>
      </w:ins>
    </w:p>
    <w:tbl>
      <w:tblPr>
        <w:tblW w:w="9180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1276"/>
        <w:gridCol w:w="1417"/>
        <w:gridCol w:w="1559"/>
        <w:gridCol w:w="2268"/>
      </w:tblGrid>
      <w:tr w:rsidR="00453F2D" w14:paraId="654A971A" w14:textId="77777777">
        <w:trPr>
          <w:trHeight w:val="399"/>
        </w:trPr>
        <w:tc>
          <w:tcPr>
            <w:tcW w:w="1526" w:type="dxa"/>
            <w:tcBorders>
              <w:top w:val="single" w:sz="18" w:space="0" w:color="auto"/>
            </w:tcBorders>
            <w:vAlign w:val="center"/>
          </w:tcPr>
          <w:p w14:paraId="55A9B73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字段名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6AE62FC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类型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14:paraId="1BC33EE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长度</w:t>
            </w:r>
          </w:p>
        </w:tc>
        <w:tc>
          <w:tcPr>
            <w:tcW w:w="1417" w:type="dxa"/>
            <w:tcBorders>
              <w:top w:val="single" w:sz="18" w:space="0" w:color="auto"/>
            </w:tcBorders>
            <w:vAlign w:val="center"/>
          </w:tcPr>
          <w:p w14:paraId="2C520A4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约束条件</w:t>
            </w:r>
          </w:p>
        </w:tc>
        <w:tc>
          <w:tcPr>
            <w:tcW w:w="1559" w:type="dxa"/>
            <w:tcBorders>
              <w:top w:val="single" w:sz="18" w:space="0" w:color="auto"/>
            </w:tcBorders>
            <w:vAlign w:val="center"/>
          </w:tcPr>
          <w:p w14:paraId="6261FDA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允许空</w:t>
            </w:r>
          </w:p>
        </w:tc>
        <w:tc>
          <w:tcPr>
            <w:tcW w:w="2268" w:type="dxa"/>
            <w:tcBorders>
              <w:top w:val="single" w:sz="18" w:space="0" w:color="auto"/>
            </w:tcBorders>
            <w:vAlign w:val="center"/>
          </w:tcPr>
          <w:p w14:paraId="644C7C5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注释</w:t>
            </w:r>
          </w:p>
        </w:tc>
      </w:tr>
      <w:tr w:rsidR="00453F2D" w14:paraId="200A4A29" w14:textId="77777777">
        <w:trPr>
          <w:trHeight w:val="399"/>
        </w:trPr>
        <w:tc>
          <w:tcPr>
            <w:tcW w:w="1526" w:type="dxa"/>
            <w:vAlign w:val="center"/>
          </w:tcPr>
          <w:p w14:paraId="7993B28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id</w:t>
            </w:r>
            <w:proofErr w:type="gramEnd"/>
          </w:p>
        </w:tc>
        <w:tc>
          <w:tcPr>
            <w:tcW w:w="1134" w:type="dxa"/>
            <w:vAlign w:val="center"/>
          </w:tcPr>
          <w:p w14:paraId="32360A4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bigint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5E3599E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32</w:t>
            </w:r>
          </w:p>
        </w:tc>
        <w:tc>
          <w:tcPr>
            <w:tcW w:w="1417" w:type="dxa"/>
            <w:vAlign w:val="center"/>
          </w:tcPr>
          <w:p w14:paraId="495E887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主键</w:t>
            </w:r>
          </w:p>
        </w:tc>
        <w:tc>
          <w:tcPr>
            <w:tcW w:w="1559" w:type="dxa"/>
            <w:vAlign w:val="center"/>
          </w:tcPr>
          <w:p w14:paraId="4AA60AA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5EF2B4A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服务资源模板I</w:t>
            </w:r>
            <w:bookmarkStart w:id="65" w:name="OLE_LINK33"/>
            <w:bookmarkStart w:id="66" w:name="OLE_LINK34"/>
            <w:r>
              <w:rPr>
                <w:rFonts w:ascii="宋体" w:hAnsi="宋体" w:hint="eastAsia"/>
              </w:rPr>
              <w:t>D</w:t>
            </w:r>
          </w:p>
        </w:tc>
        <w:bookmarkEnd w:id="65"/>
        <w:bookmarkEnd w:id="66"/>
      </w:tr>
      <w:tr w:rsidR="00453F2D" w14:paraId="4BAF715D" w14:textId="77777777">
        <w:trPr>
          <w:trHeight w:val="399"/>
        </w:trPr>
        <w:tc>
          <w:tcPr>
            <w:tcW w:w="1526" w:type="dxa"/>
            <w:vAlign w:val="center"/>
          </w:tcPr>
          <w:p w14:paraId="45CBBD4B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resource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>_name</w:t>
            </w:r>
            <w:proofErr w:type="spellEnd"/>
          </w:p>
        </w:tc>
        <w:tc>
          <w:tcPr>
            <w:tcW w:w="1134" w:type="dxa"/>
          </w:tcPr>
          <w:p w14:paraId="3429BB24" w14:textId="77777777" w:rsidR="00453F2D" w:rsidRDefault="001247E1"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3FFD263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200</w:t>
            </w:r>
          </w:p>
        </w:tc>
        <w:tc>
          <w:tcPr>
            <w:tcW w:w="1417" w:type="dxa"/>
            <w:vAlign w:val="center"/>
          </w:tcPr>
          <w:p w14:paraId="6DAF4F5C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79847EA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14:paraId="6AFB747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服务资源模板名称</w:t>
            </w:r>
          </w:p>
        </w:tc>
      </w:tr>
      <w:tr w:rsidR="00453F2D" w14:paraId="5FBAF84F" w14:textId="77777777">
        <w:trPr>
          <w:trHeight w:val="399"/>
        </w:trPr>
        <w:tc>
          <w:tcPr>
            <w:tcW w:w="1526" w:type="dxa"/>
            <w:vAlign w:val="center"/>
          </w:tcPr>
          <w:p w14:paraId="249CD3E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description</w:t>
            </w:r>
            <w:proofErr w:type="gramEnd"/>
          </w:p>
        </w:tc>
        <w:tc>
          <w:tcPr>
            <w:tcW w:w="1134" w:type="dxa"/>
          </w:tcPr>
          <w:p w14:paraId="2F7B0E74" w14:textId="77777777" w:rsidR="00453F2D" w:rsidRDefault="001247E1">
            <w:proofErr w:type="spellStart"/>
            <w:proofErr w:type="gramStart"/>
            <w:r>
              <w:rPr>
                <w:rFonts w:ascii="Times New Roman" w:hAnsi="Times New Roman"/>
                <w:szCs w:val="21"/>
              </w:rPr>
              <w:t>varchar</w:t>
            </w:r>
            <w:proofErr w:type="spellEnd"/>
            <w:proofErr w:type="gramEnd"/>
          </w:p>
        </w:tc>
        <w:tc>
          <w:tcPr>
            <w:tcW w:w="1276" w:type="dxa"/>
            <w:vAlign w:val="center"/>
          </w:tcPr>
          <w:p w14:paraId="1EE64C7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400</w:t>
            </w:r>
          </w:p>
        </w:tc>
        <w:tc>
          <w:tcPr>
            <w:tcW w:w="1417" w:type="dxa"/>
            <w:vAlign w:val="center"/>
          </w:tcPr>
          <w:p w14:paraId="040F256E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541B9E0A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是</w:t>
            </w:r>
          </w:p>
        </w:tc>
        <w:tc>
          <w:tcPr>
            <w:tcW w:w="2268" w:type="dxa"/>
            <w:vAlign w:val="center"/>
          </w:tcPr>
          <w:p w14:paraId="428ABE7F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</w:rPr>
              <w:t>服务资源模板描述</w:t>
            </w:r>
          </w:p>
        </w:tc>
      </w:tr>
      <w:tr w:rsidR="00453F2D" w14:paraId="427B060B" w14:textId="77777777">
        <w:trPr>
          <w:trHeight w:val="399"/>
        </w:trPr>
        <w:tc>
          <w:tcPr>
            <w:tcW w:w="1526" w:type="dxa"/>
            <w:vAlign w:val="center"/>
          </w:tcPr>
          <w:p w14:paraId="22D4D74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catalogue</w:t>
            </w:r>
            <w:proofErr w:type="gramEnd"/>
          </w:p>
        </w:tc>
        <w:tc>
          <w:tcPr>
            <w:tcW w:w="1134" w:type="dxa"/>
          </w:tcPr>
          <w:p w14:paraId="5A546E54" w14:textId="5B505156" w:rsidR="00453F2D" w:rsidRDefault="00414D3B">
            <w:proofErr w:type="gramStart"/>
            <w:ins w:id="67" w:author="ch G" w:date="2015-05-23T17:51:00Z">
              <w:r>
                <w:rPr>
                  <w:rFonts w:ascii="Times New Roman" w:hAnsi="Times New Roman" w:hint="eastAsia"/>
                  <w:spacing w:val="6"/>
                  <w:szCs w:val="21"/>
                </w:rPr>
                <w:t>char</w:t>
              </w:r>
            </w:ins>
            <w:proofErr w:type="gramEnd"/>
            <w:del w:id="68" w:author="ch G" w:date="2015-05-23T17:51:00Z">
              <w:r w:rsidR="001247E1" w:rsidDel="00414D3B">
                <w:rPr>
                  <w:rFonts w:ascii="Times New Roman" w:hAnsi="Times New Roman"/>
                  <w:spacing w:val="6"/>
                  <w:szCs w:val="21"/>
                </w:rPr>
                <w:delText>bigint</w:delText>
              </w:r>
            </w:del>
          </w:p>
        </w:tc>
        <w:tc>
          <w:tcPr>
            <w:tcW w:w="1276" w:type="dxa"/>
            <w:vAlign w:val="center"/>
          </w:tcPr>
          <w:p w14:paraId="74195FAF" w14:textId="508A0E38" w:rsidR="00453F2D" w:rsidRDefault="00414D3B">
            <w:pPr>
              <w:rPr>
                <w:rFonts w:ascii="Times New Roman" w:hAnsi="Times New Roman"/>
                <w:szCs w:val="21"/>
              </w:rPr>
            </w:pPr>
            <w:ins w:id="69" w:author="ch G" w:date="2015-05-23T17:51:00Z">
              <w:r>
                <w:rPr>
                  <w:rFonts w:ascii="Times New Roman" w:hAnsi="Times New Roman" w:hint="eastAsia"/>
                  <w:szCs w:val="21"/>
                </w:rPr>
                <w:t>13</w:t>
              </w:r>
            </w:ins>
            <w:del w:id="70" w:author="ch G" w:date="2015-05-23T17:51:00Z">
              <w:r w:rsidR="001247E1" w:rsidDel="00414D3B">
                <w:rPr>
                  <w:rFonts w:ascii="Times New Roman" w:hAnsi="Times New Roman" w:hint="eastAsia"/>
                  <w:szCs w:val="21"/>
                </w:rPr>
                <w:delText>32</w:delText>
              </w:r>
            </w:del>
          </w:p>
        </w:tc>
        <w:tc>
          <w:tcPr>
            <w:tcW w:w="1417" w:type="dxa"/>
            <w:vAlign w:val="center"/>
          </w:tcPr>
          <w:p w14:paraId="0C78AE3E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外键</w:t>
            </w:r>
          </w:p>
        </w:tc>
        <w:tc>
          <w:tcPr>
            <w:tcW w:w="1559" w:type="dxa"/>
            <w:vAlign w:val="center"/>
          </w:tcPr>
          <w:p w14:paraId="0CC1492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6E1F5133" w14:textId="77777777" w:rsidR="00453F2D" w:rsidRDefault="001247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所属后台类目</w:t>
            </w:r>
          </w:p>
        </w:tc>
      </w:tr>
      <w:tr w:rsidR="00453F2D" w14:paraId="5688C25C" w14:textId="77777777">
        <w:trPr>
          <w:trHeight w:val="399"/>
        </w:trPr>
        <w:tc>
          <w:tcPr>
            <w:tcW w:w="1526" w:type="dxa"/>
            <w:vAlign w:val="center"/>
          </w:tcPr>
          <w:p w14:paraId="04A398D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 w:hint="eastAsia"/>
                <w:szCs w:val="21"/>
              </w:rPr>
              <w:t>create</w:t>
            </w:r>
            <w:proofErr w:type="gramEnd"/>
            <w:r>
              <w:rPr>
                <w:rFonts w:ascii="Times New Roman" w:hAnsi="Times New Roman" w:hint="eastAsia"/>
                <w:szCs w:val="21"/>
              </w:rPr>
              <w:t>_time</w:t>
            </w:r>
            <w:proofErr w:type="spellEnd"/>
          </w:p>
        </w:tc>
        <w:tc>
          <w:tcPr>
            <w:tcW w:w="1134" w:type="dxa"/>
          </w:tcPr>
          <w:p w14:paraId="132BE0A1" w14:textId="77777777" w:rsidR="00453F2D" w:rsidRDefault="001247E1">
            <w:r>
              <w:rPr>
                <w:rFonts w:ascii="Times New Roman" w:hAnsi="Times New Roman"/>
                <w:szCs w:val="21"/>
              </w:rPr>
              <w:t>Date</w:t>
            </w:r>
          </w:p>
        </w:tc>
        <w:tc>
          <w:tcPr>
            <w:tcW w:w="1276" w:type="dxa"/>
            <w:vAlign w:val="center"/>
          </w:tcPr>
          <w:p w14:paraId="15553684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01191802" w14:textId="77777777" w:rsidR="00453F2D" w:rsidRDefault="00453F2D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3ABAC51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268" w:type="dxa"/>
            <w:vAlign w:val="center"/>
          </w:tcPr>
          <w:p w14:paraId="2A27DE52" w14:textId="77777777" w:rsidR="00453F2D" w:rsidRDefault="001247E1">
            <w:pPr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服务资源模板创建时间</w:t>
            </w:r>
          </w:p>
        </w:tc>
      </w:tr>
      <w:tr w:rsidR="00AB44AC" w:rsidDel="00CC0A97" w14:paraId="51F0E112" w14:textId="4564A0F4">
        <w:trPr>
          <w:trHeight w:val="399"/>
          <w:del w:id="71" w:author="ch G" w:date="2015-05-23T22:24:00Z"/>
        </w:trPr>
        <w:tc>
          <w:tcPr>
            <w:tcW w:w="1526" w:type="dxa"/>
            <w:vAlign w:val="center"/>
          </w:tcPr>
          <w:p w14:paraId="579523B4" w14:textId="2540A399" w:rsidR="00AB44AC" w:rsidDel="00CC0A97" w:rsidRDefault="00AB44AC">
            <w:pPr>
              <w:rPr>
                <w:del w:id="72" w:author="ch G" w:date="2015-05-23T22:24:00Z"/>
                <w:rFonts w:ascii="Times New Roman" w:hAnsi="Times New Roman"/>
                <w:szCs w:val="21"/>
              </w:rPr>
            </w:pPr>
            <w:del w:id="73" w:author="ch G" w:date="2015-05-23T22:24:00Z">
              <w:r w:rsidDel="00CC0A97">
                <w:rPr>
                  <w:rFonts w:ascii="Times New Roman" w:hAnsi="Times New Roman" w:hint="eastAsia"/>
                  <w:szCs w:val="21"/>
                </w:rPr>
                <w:delText>code</w:delText>
              </w:r>
            </w:del>
          </w:p>
        </w:tc>
        <w:tc>
          <w:tcPr>
            <w:tcW w:w="1134" w:type="dxa"/>
          </w:tcPr>
          <w:p w14:paraId="0F8799E5" w14:textId="3BD0F009" w:rsidR="00AB44AC" w:rsidDel="00CC0A97" w:rsidRDefault="00AB44AC">
            <w:pPr>
              <w:rPr>
                <w:del w:id="74" w:author="ch G" w:date="2015-05-23T22:24:00Z"/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60279013" w14:textId="59955FBC" w:rsidR="00AB44AC" w:rsidDel="00CC0A97" w:rsidRDefault="00AB44AC">
            <w:pPr>
              <w:rPr>
                <w:del w:id="75" w:author="ch G" w:date="2015-05-23T22:24:00Z"/>
                <w:rFonts w:ascii="Times New Roman" w:hAnsi="Times New Roman"/>
                <w:szCs w:val="21"/>
              </w:rPr>
            </w:pPr>
          </w:p>
        </w:tc>
        <w:tc>
          <w:tcPr>
            <w:tcW w:w="1417" w:type="dxa"/>
            <w:vAlign w:val="center"/>
          </w:tcPr>
          <w:p w14:paraId="68CF1758" w14:textId="5286A0AA" w:rsidR="00AB44AC" w:rsidDel="00CC0A97" w:rsidRDefault="00AB44AC">
            <w:pPr>
              <w:rPr>
                <w:del w:id="76" w:author="ch G" w:date="2015-05-23T22:24:00Z"/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  <w:vAlign w:val="center"/>
          </w:tcPr>
          <w:p w14:paraId="6BBF8121" w14:textId="11CE6CC8" w:rsidR="00AB44AC" w:rsidDel="00CC0A97" w:rsidRDefault="00AB44AC">
            <w:pPr>
              <w:rPr>
                <w:del w:id="77" w:author="ch G" w:date="2015-05-23T22:24:00Z"/>
                <w:rFonts w:ascii="Times New Roman" w:hAnsi="Times New Roman"/>
                <w:szCs w:val="21"/>
              </w:rPr>
            </w:pPr>
          </w:p>
        </w:tc>
        <w:tc>
          <w:tcPr>
            <w:tcW w:w="2268" w:type="dxa"/>
            <w:vAlign w:val="center"/>
          </w:tcPr>
          <w:p w14:paraId="2CC9B9FD" w14:textId="372FF206" w:rsidR="00AB44AC" w:rsidDel="00CC0A97" w:rsidRDefault="00AB44AC">
            <w:pPr>
              <w:rPr>
                <w:del w:id="78" w:author="ch G" w:date="2015-05-23T22:24:00Z"/>
                <w:rFonts w:ascii="宋体" w:hAnsi="宋体"/>
              </w:rPr>
            </w:pPr>
          </w:p>
        </w:tc>
      </w:tr>
    </w:tbl>
    <w:p w14:paraId="20F7584B" w14:textId="0B380488" w:rsidR="00453F2D" w:rsidRDefault="001247E1">
      <w:pPr>
        <w:pStyle w:val="1"/>
      </w:pPr>
      <w:r>
        <w:rPr>
          <w:rFonts w:ascii="Times New Roman" w:hAnsi="Times New Roman" w:hint="eastAsia"/>
        </w:rPr>
        <w:t>服务资源模板属性表（</w:t>
      </w:r>
      <w:del w:id="79" w:author="ch G" w:date="2015-05-23T17:48:00Z">
        <w:r w:rsidDel="00AC7909">
          <w:rPr>
            <w:rFonts w:ascii="Times New Roman" w:hAnsi="Times New Roman" w:hint="eastAsia"/>
          </w:rPr>
          <w:delText>model_</w:delText>
        </w:r>
      </w:del>
      <w:proofErr w:type="spellStart"/>
      <w:r>
        <w:rPr>
          <w:rFonts w:ascii="Times New Roman" w:hAnsi="Times New Roman" w:hint="eastAsia"/>
        </w:rPr>
        <w:t>attribute</w:t>
      </w:r>
      <w:ins w:id="80" w:author="ch G" w:date="2015-05-23T17:48:00Z">
        <w:r w:rsidR="00AC7909">
          <w:rPr>
            <w:rFonts w:ascii="Times New Roman" w:hAnsi="Times New Roman" w:hint="eastAsia"/>
          </w:rPr>
          <w:t>_model</w:t>
        </w:r>
      </w:ins>
      <w:proofErr w:type="spellEnd"/>
      <w:r>
        <w:rPr>
          <w:rFonts w:ascii="Times New Roman" w:hAnsi="Times New Roman" w:hint="eastAsia"/>
        </w:rPr>
        <w:t>）</w:t>
      </w:r>
    </w:p>
    <w:tbl>
      <w:tblPr>
        <w:tblW w:w="9180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992"/>
        <w:gridCol w:w="1134"/>
        <w:gridCol w:w="1134"/>
        <w:gridCol w:w="1276"/>
        <w:gridCol w:w="2551"/>
      </w:tblGrid>
      <w:tr w:rsidR="00453F2D" w14:paraId="708D8D0F" w14:textId="77777777">
        <w:trPr>
          <w:trHeight w:val="399"/>
        </w:trPr>
        <w:tc>
          <w:tcPr>
            <w:tcW w:w="2093" w:type="dxa"/>
            <w:tcBorders>
              <w:top w:val="single" w:sz="18" w:space="0" w:color="auto"/>
            </w:tcBorders>
            <w:vAlign w:val="center"/>
          </w:tcPr>
          <w:p w14:paraId="4C02E62D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字段名</w:t>
            </w:r>
          </w:p>
        </w:tc>
        <w:tc>
          <w:tcPr>
            <w:tcW w:w="992" w:type="dxa"/>
            <w:tcBorders>
              <w:top w:val="single" w:sz="18" w:space="0" w:color="auto"/>
            </w:tcBorders>
            <w:vAlign w:val="center"/>
          </w:tcPr>
          <w:p w14:paraId="2645174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类型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439ACAD8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长度</w:t>
            </w:r>
          </w:p>
        </w:tc>
        <w:tc>
          <w:tcPr>
            <w:tcW w:w="1134" w:type="dxa"/>
            <w:tcBorders>
              <w:top w:val="single" w:sz="18" w:space="0" w:color="auto"/>
            </w:tcBorders>
            <w:vAlign w:val="center"/>
          </w:tcPr>
          <w:p w14:paraId="2464A85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约束条件</w:t>
            </w:r>
          </w:p>
        </w:tc>
        <w:tc>
          <w:tcPr>
            <w:tcW w:w="1276" w:type="dxa"/>
            <w:tcBorders>
              <w:top w:val="single" w:sz="18" w:space="0" w:color="auto"/>
            </w:tcBorders>
            <w:vAlign w:val="center"/>
          </w:tcPr>
          <w:p w14:paraId="449A223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允许空</w:t>
            </w:r>
          </w:p>
        </w:tc>
        <w:tc>
          <w:tcPr>
            <w:tcW w:w="2551" w:type="dxa"/>
            <w:tcBorders>
              <w:top w:val="single" w:sz="18" w:space="0" w:color="auto"/>
            </w:tcBorders>
            <w:vAlign w:val="center"/>
          </w:tcPr>
          <w:p w14:paraId="681E6174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注释</w:t>
            </w:r>
          </w:p>
        </w:tc>
      </w:tr>
      <w:tr w:rsidR="00453F2D" w14:paraId="68BEDF01" w14:textId="77777777">
        <w:trPr>
          <w:trHeight w:val="399"/>
        </w:trPr>
        <w:tc>
          <w:tcPr>
            <w:tcW w:w="2093" w:type="dxa"/>
            <w:vAlign w:val="center"/>
          </w:tcPr>
          <w:p w14:paraId="01696433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/>
                <w:szCs w:val="21"/>
              </w:rPr>
              <w:t>id</w:t>
            </w:r>
            <w:proofErr w:type="gramEnd"/>
          </w:p>
        </w:tc>
        <w:tc>
          <w:tcPr>
            <w:tcW w:w="992" w:type="dxa"/>
            <w:vAlign w:val="center"/>
          </w:tcPr>
          <w:p w14:paraId="4335B3CC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>
              <w:rPr>
                <w:rFonts w:ascii="Times New Roman" w:hAnsi="Times New Roman"/>
                <w:spacing w:val="6"/>
                <w:szCs w:val="21"/>
              </w:rPr>
              <w:t>bigint</w:t>
            </w:r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7E3F6695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32</w:t>
            </w:r>
          </w:p>
        </w:tc>
        <w:tc>
          <w:tcPr>
            <w:tcW w:w="1134" w:type="dxa"/>
            <w:vAlign w:val="center"/>
          </w:tcPr>
          <w:p w14:paraId="614F66C0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主键</w:t>
            </w:r>
          </w:p>
        </w:tc>
        <w:tc>
          <w:tcPr>
            <w:tcW w:w="1276" w:type="dxa"/>
            <w:vAlign w:val="center"/>
          </w:tcPr>
          <w:p w14:paraId="3E25C112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否</w:t>
            </w:r>
          </w:p>
        </w:tc>
        <w:tc>
          <w:tcPr>
            <w:tcW w:w="2551" w:type="dxa"/>
            <w:vAlign w:val="center"/>
          </w:tcPr>
          <w:p w14:paraId="496CA9E7" w14:textId="77777777" w:rsidR="00453F2D" w:rsidRDefault="001247E1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宋体" w:hAnsi="宋体" w:hint="eastAsia"/>
                <w:sz w:val="24"/>
              </w:rPr>
              <w:t>服务资源模板属性ID</w:t>
            </w:r>
          </w:p>
        </w:tc>
      </w:tr>
      <w:tr w:rsidR="00453F2D" w:rsidDel="00817C01" w14:paraId="79BC1629" w14:textId="737D1C59">
        <w:trPr>
          <w:trHeight w:val="399"/>
          <w:del w:id="81" w:author="ch G" w:date="2015-05-26T15:35:00Z"/>
        </w:trPr>
        <w:tc>
          <w:tcPr>
            <w:tcW w:w="2093" w:type="dxa"/>
            <w:vAlign w:val="center"/>
          </w:tcPr>
          <w:p w14:paraId="7D7E0C44" w14:textId="6648CF9F" w:rsidR="00453F2D" w:rsidDel="00817C01" w:rsidRDefault="001247E1">
            <w:pPr>
              <w:rPr>
                <w:del w:id="82" w:author="ch G" w:date="2015-05-26T15:35:00Z"/>
                <w:rFonts w:ascii="Times New Roman" w:hAnsi="Times New Roman"/>
                <w:szCs w:val="21"/>
              </w:rPr>
            </w:pPr>
            <w:del w:id="83" w:author="ch G" w:date="2015-05-26T15:35:00Z">
              <w:r w:rsidDel="00817C01">
                <w:rPr>
                  <w:rFonts w:ascii="Times New Roman" w:hAnsi="Times New Roman" w:hint="eastAsia"/>
                </w:rPr>
                <w:delText>attribute_name</w:delText>
              </w:r>
            </w:del>
          </w:p>
        </w:tc>
        <w:tc>
          <w:tcPr>
            <w:tcW w:w="992" w:type="dxa"/>
          </w:tcPr>
          <w:p w14:paraId="67A983E9" w14:textId="6D1363BB" w:rsidR="00453F2D" w:rsidDel="00817C01" w:rsidRDefault="001247E1">
            <w:pPr>
              <w:rPr>
                <w:del w:id="84" w:author="ch G" w:date="2015-05-26T15:35:00Z"/>
              </w:rPr>
            </w:pPr>
            <w:del w:id="85" w:author="ch G" w:date="2015-05-26T15:35:00Z">
              <w:r w:rsidDel="00817C01">
                <w:rPr>
                  <w:rFonts w:ascii="Times New Roman" w:hAnsi="Times New Roman"/>
                  <w:szCs w:val="21"/>
                </w:rPr>
                <w:delText>varchar</w:delText>
              </w:r>
            </w:del>
          </w:p>
        </w:tc>
        <w:tc>
          <w:tcPr>
            <w:tcW w:w="1134" w:type="dxa"/>
            <w:vAlign w:val="center"/>
          </w:tcPr>
          <w:p w14:paraId="6D36818B" w14:textId="1F69ECF9" w:rsidR="00453F2D" w:rsidDel="00817C01" w:rsidRDefault="001247E1">
            <w:pPr>
              <w:rPr>
                <w:del w:id="86" w:author="ch G" w:date="2015-05-26T15:35:00Z"/>
                <w:rFonts w:ascii="Times New Roman" w:hAnsi="Times New Roman"/>
                <w:szCs w:val="21"/>
              </w:rPr>
            </w:pPr>
            <w:del w:id="87" w:author="ch G" w:date="2015-05-26T15:35:00Z">
              <w:r w:rsidDel="00817C01">
                <w:rPr>
                  <w:rFonts w:ascii="Times New Roman" w:hAnsi="Times New Roman"/>
                  <w:szCs w:val="21"/>
                </w:rPr>
                <w:delText>2</w:delText>
              </w:r>
              <w:r w:rsidDel="00817C01">
                <w:rPr>
                  <w:rFonts w:ascii="Times New Roman" w:hAnsi="Times New Roman" w:hint="eastAsia"/>
                  <w:szCs w:val="21"/>
                </w:rPr>
                <w:delText>00</w:delText>
              </w:r>
            </w:del>
          </w:p>
        </w:tc>
        <w:tc>
          <w:tcPr>
            <w:tcW w:w="1134" w:type="dxa"/>
            <w:vAlign w:val="center"/>
          </w:tcPr>
          <w:p w14:paraId="5F14B405" w14:textId="3DB4DEF4" w:rsidR="00453F2D" w:rsidDel="00817C01" w:rsidRDefault="00453F2D">
            <w:pPr>
              <w:rPr>
                <w:del w:id="88" w:author="ch G" w:date="2015-05-26T15:35:00Z"/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384B0DD7" w14:textId="6EA2F142" w:rsidR="00453F2D" w:rsidDel="00817C01" w:rsidRDefault="001247E1">
            <w:pPr>
              <w:rPr>
                <w:del w:id="89" w:author="ch G" w:date="2015-05-26T15:35:00Z"/>
                <w:rFonts w:ascii="Times New Roman" w:hAnsi="Times New Roman"/>
                <w:szCs w:val="21"/>
              </w:rPr>
            </w:pPr>
            <w:del w:id="90" w:author="ch G" w:date="2015-05-26T15:35:00Z">
              <w:r w:rsidDel="00817C01">
                <w:rPr>
                  <w:rFonts w:ascii="Times New Roman" w:hAnsi="Times New Roman" w:hint="eastAsia"/>
                  <w:szCs w:val="21"/>
                </w:rPr>
                <w:delText>是</w:delText>
              </w:r>
            </w:del>
          </w:p>
        </w:tc>
        <w:tc>
          <w:tcPr>
            <w:tcW w:w="2551" w:type="dxa"/>
            <w:vAlign w:val="center"/>
          </w:tcPr>
          <w:p w14:paraId="325ECBC5" w14:textId="4F9A74BB" w:rsidR="00453F2D" w:rsidDel="00817C01" w:rsidRDefault="001247E1">
            <w:pPr>
              <w:rPr>
                <w:del w:id="91" w:author="ch G" w:date="2015-05-26T15:35:00Z"/>
                <w:rFonts w:ascii="Times New Roman" w:hAnsi="Times New Roman"/>
                <w:szCs w:val="21"/>
              </w:rPr>
            </w:pPr>
            <w:del w:id="92" w:author="ch G" w:date="2015-05-26T15:35:00Z">
              <w:r w:rsidDel="00817C01">
                <w:rPr>
                  <w:rFonts w:ascii="宋体" w:hAnsi="宋体" w:hint="eastAsia"/>
                  <w:sz w:val="24"/>
                </w:rPr>
                <w:delText>服务资源模板属性名称</w:delText>
              </w:r>
            </w:del>
          </w:p>
        </w:tc>
      </w:tr>
      <w:tr w:rsidR="00453F2D" w:rsidDel="00817C01" w14:paraId="7F047664" w14:textId="450FFA59">
        <w:trPr>
          <w:trHeight w:val="399"/>
          <w:del w:id="93" w:author="ch G" w:date="2015-05-26T15:35:00Z"/>
        </w:trPr>
        <w:tc>
          <w:tcPr>
            <w:tcW w:w="2093" w:type="dxa"/>
            <w:vAlign w:val="center"/>
          </w:tcPr>
          <w:p w14:paraId="3FAB1BAE" w14:textId="47B75D9F" w:rsidR="00453F2D" w:rsidDel="00817C01" w:rsidRDefault="001247E1">
            <w:pPr>
              <w:rPr>
                <w:del w:id="94" w:author="ch G" w:date="2015-05-26T15:35:00Z"/>
                <w:rFonts w:ascii="Times New Roman" w:hAnsi="Times New Roman"/>
                <w:szCs w:val="21"/>
              </w:rPr>
            </w:pPr>
            <w:del w:id="95" w:author="ch G" w:date="2015-05-26T15:35:00Z">
              <w:r w:rsidDel="00817C01">
                <w:rPr>
                  <w:rFonts w:ascii="Times New Roman" w:hAnsi="Times New Roman" w:hint="eastAsia"/>
                </w:rPr>
                <w:delText>attribute_type</w:delText>
              </w:r>
            </w:del>
          </w:p>
        </w:tc>
        <w:tc>
          <w:tcPr>
            <w:tcW w:w="992" w:type="dxa"/>
            <w:vAlign w:val="center"/>
          </w:tcPr>
          <w:p w14:paraId="2251B48F" w14:textId="7C49D228" w:rsidR="00453F2D" w:rsidDel="00817C01" w:rsidRDefault="001247E1">
            <w:pPr>
              <w:rPr>
                <w:del w:id="96" w:author="ch G" w:date="2015-05-26T15:35:00Z"/>
                <w:rFonts w:ascii="Times New Roman" w:hAnsi="Times New Roman"/>
                <w:szCs w:val="21"/>
              </w:rPr>
            </w:pPr>
            <w:del w:id="97" w:author="ch G" w:date="2015-05-26T15:35:00Z">
              <w:r w:rsidDel="00817C01">
                <w:rPr>
                  <w:rFonts w:ascii="Times New Roman" w:hAnsi="Times New Roman" w:hint="eastAsia"/>
                  <w:szCs w:val="21"/>
                </w:rPr>
                <w:delText>int</w:delText>
              </w:r>
            </w:del>
          </w:p>
        </w:tc>
        <w:tc>
          <w:tcPr>
            <w:tcW w:w="1134" w:type="dxa"/>
            <w:vAlign w:val="center"/>
          </w:tcPr>
          <w:p w14:paraId="33889D54" w14:textId="03CF27FC" w:rsidR="00453F2D" w:rsidDel="00817C01" w:rsidRDefault="001247E1">
            <w:pPr>
              <w:rPr>
                <w:del w:id="98" w:author="ch G" w:date="2015-05-26T15:35:00Z"/>
                <w:rFonts w:ascii="Times New Roman" w:hAnsi="Times New Roman"/>
                <w:szCs w:val="21"/>
              </w:rPr>
            </w:pPr>
            <w:del w:id="99" w:author="ch G" w:date="2015-05-26T15:35:00Z">
              <w:r w:rsidDel="00817C01">
                <w:rPr>
                  <w:rFonts w:ascii="Times New Roman" w:hAnsi="Times New Roman" w:hint="eastAsia"/>
                  <w:szCs w:val="21"/>
                </w:rPr>
                <w:delText>8</w:delText>
              </w:r>
            </w:del>
          </w:p>
        </w:tc>
        <w:tc>
          <w:tcPr>
            <w:tcW w:w="1134" w:type="dxa"/>
            <w:vAlign w:val="center"/>
          </w:tcPr>
          <w:p w14:paraId="1B086F04" w14:textId="3D3DAB3D" w:rsidR="00453F2D" w:rsidDel="00817C01" w:rsidRDefault="00453F2D">
            <w:pPr>
              <w:rPr>
                <w:del w:id="100" w:author="ch G" w:date="2015-05-26T15:35:00Z"/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D97BB94" w14:textId="68261222" w:rsidR="00453F2D" w:rsidDel="00817C01" w:rsidRDefault="001247E1">
            <w:pPr>
              <w:rPr>
                <w:del w:id="101" w:author="ch G" w:date="2015-05-26T15:35:00Z"/>
                <w:rFonts w:ascii="Times New Roman" w:hAnsi="Times New Roman"/>
                <w:szCs w:val="21"/>
              </w:rPr>
            </w:pPr>
            <w:del w:id="102" w:author="ch G" w:date="2015-05-26T15:35:00Z">
              <w:r w:rsidDel="00817C01">
                <w:rPr>
                  <w:rFonts w:ascii="Times New Roman" w:hAnsi="Times New Roman" w:hint="eastAsia"/>
                  <w:szCs w:val="21"/>
                </w:rPr>
                <w:delText>否</w:delText>
              </w:r>
            </w:del>
          </w:p>
        </w:tc>
        <w:tc>
          <w:tcPr>
            <w:tcW w:w="2551" w:type="dxa"/>
            <w:vAlign w:val="center"/>
          </w:tcPr>
          <w:p w14:paraId="3103EF6A" w14:textId="6EDD90FC" w:rsidR="00453F2D" w:rsidDel="00817C01" w:rsidRDefault="001247E1">
            <w:pPr>
              <w:rPr>
                <w:del w:id="103" w:author="ch G" w:date="2015-05-26T15:35:00Z"/>
                <w:rFonts w:ascii="Times New Roman" w:hAnsi="Times New Roman"/>
                <w:szCs w:val="21"/>
              </w:rPr>
            </w:pPr>
            <w:del w:id="104" w:author="ch G" w:date="2015-05-26T15:35:00Z">
              <w:r w:rsidDel="00817C01">
                <w:rPr>
                  <w:rFonts w:ascii="宋体" w:hAnsi="宋体" w:hint="eastAsia"/>
                  <w:sz w:val="24"/>
                </w:rPr>
                <w:delText>服务资源模板属性类型（文本型、浮点型、整型）</w:delText>
              </w:r>
            </w:del>
          </w:p>
        </w:tc>
      </w:tr>
      <w:tr w:rsidR="00453F2D" w:rsidDel="00817C01" w14:paraId="400EBA38" w14:textId="26B742AD">
        <w:trPr>
          <w:trHeight w:val="399"/>
          <w:del w:id="105" w:author="ch G" w:date="2015-05-26T15:35:00Z"/>
        </w:trPr>
        <w:tc>
          <w:tcPr>
            <w:tcW w:w="2093" w:type="dxa"/>
            <w:vAlign w:val="center"/>
          </w:tcPr>
          <w:p w14:paraId="693EE611" w14:textId="281D699D" w:rsidR="00453F2D" w:rsidDel="00817C01" w:rsidRDefault="001247E1">
            <w:pPr>
              <w:rPr>
                <w:del w:id="106" w:author="ch G" w:date="2015-05-26T15:35:00Z"/>
                <w:rFonts w:ascii="Times New Roman" w:hAnsi="Times New Roman"/>
                <w:szCs w:val="21"/>
              </w:rPr>
            </w:pPr>
            <w:del w:id="107" w:author="ch G" w:date="2015-05-26T15:35:00Z">
              <w:r w:rsidDel="00817C01">
                <w:rPr>
                  <w:rFonts w:ascii="Times New Roman" w:hAnsi="Times New Roman" w:hint="eastAsia"/>
                </w:rPr>
                <w:delText>attribute_</w:delText>
              </w:r>
              <w:r w:rsidDel="00817C01">
                <w:rPr>
                  <w:rFonts w:ascii="Times New Roman" w:hAnsi="Times New Roman"/>
                  <w:szCs w:val="21"/>
                </w:rPr>
                <w:delText xml:space="preserve"> description</w:delText>
              </w:r>
            </w:del>
          </w:p>
        </w:tc>
        <w:tc>
          <w:tcPr>
            <w:tcW w:w="992" w:type="dxa"/>
          </w:tcPr>
          <w:p w14:paraId="2D0D113D" w14:textId="68D4A478" w:rsidR="00453F2D" w:rsidDel="00817C01" w:rsidRDefault="001247E1">
            <w:pPr>
              <w:rPr>
                <w:del w:id="108" w:author="ch G" w:date="2015-05-26T15:35:00Z"/>
              </w:rPr>
            </w:pPr>
            <w:del w:id="109" w:author="ch G" w:date="2015-05-26T15:35:00Z">
              <w:r w:rsidDel="00817C01">
                <w:rPr>
                  <w:rFonts w:ascii="Times New Roman" w:hAnsi="Times New Roman"/>
                  <w:szCs w:val="21"/>
                </w:rPr>
                <w:delText>varchar</w:delText>
              </w:r>
            </w:del>
          </w:p>
        </w:tc>
        <w:tc>
          <w:tcPr>
            <w:tcW w:w="1134" w:type="dxa"/>
            <w:vAlign w:val="center"/>
          </w:tcPr>
          <w:p w14:paraId="695B1CB0" w14:textId="34980F3A" w:rsidR="00453F2D" w:rsidDel="00817C01" w:rsidRDefault="001247E1">
            <w:pPr>
              <w:rPr>
                <w:del w:id="110" w:author="ch G" w:date="2015-05-26T15:35:00Z"/>
                <w:rFonts w:ascii="Times New Roman" w:hAnsi="Times New Roman"/>
                <w:szCs w:val="21"/>
              </w:rPr>
            </w:pPr>
            <w:del w:id="111" w:author="ch G" w:date="2015-05-26T15:35:00Z">
              <w:r w:rsidDel="00817C01">
                <w:rPr>
                  <w:rFonts w:ascii="Times New Roman" w:hAnsi="Times New Roman" w:hint="eastAsia"/>
                  <w:szCs w:val="21"/>
                </w:rPr>
                <w:delText>400</w:delText>
              </w:r>
            </w:del>
          </w:p>
        </w:tc>
        <w:tc>
          <w:tcPr>
            <w:tcW w:w="1134" w:type="dxa"/>
            <w:vAlign w:val="center"/>
          </w:tcPr>
          <w:p w14:paraId="6768695F" w14:textId="488CE2B6" w:rsidR="00453F2D" w:rsidDel="00817C01" w:rsidRDefault="00453F2D">
            <w:pPr>
              <w:rPr>
                <w:del w:id="112" w:author="ch G" w:date="2015-05-26T15:35:00Z"/>
                <w:rFonts w:ascii="Times New Roman" w:hAnsi="Times New Roman"/>
                <w:szCs w:val="21"/>
              </w:rPr>
            </w:pPr>
          </w:p>
        </w:tc>
        <w:tc>
          <w:tcPr>
            <w:tcW w:w="1276" w:type="dxa"/>
            <w:vAlign w:val="center"/>
          </w:tcPr>
          <w:p w14:paraId="2B9F4EC2" w14:textId="03FBC782" w:rsidR="00453F2D" w:rsidDel="00817C01" w:rsidRDefault="001247E1">
            <w:pPr>
              <w:rPr>
                <w:del w:id="113" w:author="ch G" w:date="2015-05-26T15:35:00Z"/>
                <w:rFonts w:ascii="Times New Roman" w:hAnsi="Times New Roman"/>
                <w:szCs w:val="21"/>
              </w:rPr>
            </w:pPr>
            <w:del w:id="114" w:author="ch G" w:date="2015-05-26T15:35:00Z">
              <w:r w:rsidDel="00817C01">
                <w:rPr>
                  <w:rFonts w:ascii="Times New Roman" w:hAnsi="Times New Roman" w:hint="eastAsia"/>
                  <w:szCs w:val="21"/>
                </w:rPr>
                <w:delText>是</w:delText>
              </w:r>
            </w:del>
          </w:p>
        </w:tc>
        <w:tc>
          <w:tcPr>
            <w:tcW w:w="2551" w:type="dxa"/>
            <w:vAlign w:val="center"/>
          </w:tcPr>
          <w:p w14:paraId="199D3BE0" w14:textId="3926F5FA" w:rsidR="00453F2D" w:rsidDel="00817C01" w:rsidRDefault="001247E1">
            <w:pPr>
              <w:rPr>
                <w:del w:id="115" w:author="ch G" w:date="2015-05-26T15:35:00Z"/>
                <w:rFonts w:ascii="宋体" w:hAnsi="宋体"/>
                <w:sz w:val="24"/>
              </w:rPr>
            </w:pPr>
            <w:del w:id="116" w:author="ch G" w:date="2015-05-26T15:35:00Z">
              <w:r w:rsidDel="00817C01">
                <w:rPr>
                  <w:rFonts w:ascii="宋体" w:hAnsi="宋体" w:hint="eastAsia"/>
                  <w:sz w:val="24"/>
                </w:rPr>
                <w:delText>模板属性描述</w:delText>
              </w:r>
            </w:del>
          </w:p>
        </w:tc>
      </w:tr>
      <w:tr w:rsidR="00817C01" w:rsidDel="00817C01" w14:paraId="2979FC61" w14:textId="77777777">
        <w:trPr>
          <w:trHeight w:val="399"/>
          <w:ins w:id="117" w:author="ch G" w:date="2015-05-26T15:35:00Z"/>
        </w:trPr>
        <w:tc>
          <w:tcPr>
            <w:tcW w:w="2093" w:type="dxa"/>
            <w:vAlign w:val="center"/>
          </w:tcPr>
          <w:p w14:paraId="17BBA615" w14:textId="65D662F4" w:rsidR="00817C01" w:rsidDel="00817C01" w:rsidRDefault="00817C01">
            <w:pPr>
              <w:rPr>
                <w:ins w:id="118" w:author="ch G" w:date="2015-05-26T15:35:00Z"/>
                <w:rFonts w:ascii="Times New Roman" w:hAnsi="Times New Roman" w:hint="eastAsia"/>
              </w:rPr>
            </w:pPr>
            <w:proofErr w:type="spellStart"/>
            <w:ins w:id="119" w:author="ch G" w:date="2015-05-26T15:35:00Z">
              <w:r>
                <w:rPr>
                  <w:rFonts w:ascii="Times New Roman" w:hAnsi="Times New Roman" w:hint="eastAsia"/>
                </w:rPr>
                <w:t>AttributeId</w:t>
              </w:r>
              <w:proofErr w:type="spellEnd"/>
            </w:ins>
          </w:p>
        </w:tc>
        <w:tc>
          <w:tcPr>
            <w:tcW w:w="992" w:type="dxa"/>
          </w:tcPr>
          <w:p w14:paraId="14DF3AE4" w14:textId="5572DC1C" w:rsidR="00817C01" w:rsidDel="00817C01" w:rsidRDefault="00817C01">
            <w:pPr>
              <w:rPr>
                <w:ins w:id="120" w:author="ch G" w:date="2015-05-26T15:35:00Z"/>
                <w:rFonts w:ascii="Times New Roman" w:hAnsi="Times New Roman" w:hint="eastAsia"/>
                <w:szCs w:val="21"/>
              </w:rPr>
            </w:pPr>
            <w:proofErr w:type="spellStart"/>
            <w:ins w:id="121" w:author="ch G" w:date="2015-05-26T15:35:00Z">
              <w:r>
                <w:rPr>
                  <w:rFonts w:ascii="Times New Roman" w:hAnsi="Times New Roman"/>
                  <w:szCs w:val="21"/>
                </w:rPr>
                <w:t>B</w:t>
              </w:r>
              <w:r>
                <w:rPr>
                  <w:rFonts w:ascii="Times New Roman" w:hAnsi="Times New Roman" w:hint="eastAsia"/>
                  <w:szCs w:val="21"/>
                </w:rPr>
                <w:t>igint</w:t>
              </w:r>
              <w:proofErr w:type="spellEnd"/>
            </w:ins>
          </w:p>
        </w:tc>
        <w:tc>
          <w:tcPr>
            <w:tcW w:w="1134" w:type="dxa"/>
            <w:vAlign w:val="center"/>
          </w:tcPr>
          <w:p w14:paraId="52E2E656" w14:textId="2B531C8D" w:rsidR="00817C01" w:rsidDel="00817C01" w:rsidRDefault="00817C01">
            <w:pPr>
              <w:rPr>
                <w:ins w:id="122" w:author="ch G" w:date="2015-05-26T15:35:00Z"/>
                <w:rFonts w:ascii="Times New Roman" w:hAnsi="Times New Roman" w:hint="eastAsia"/>
                <w:szCs w:val="21"/>
              </w:rPr>
            </w:pPr>
            <w:ins w:id="123" w:author="ch G" w:date="2015-05-26T15:35:00Z">
              <w:r>
                <w:rPr>
                  <w:rFonts w:ascii="Times New Roman" w:hAnsi="Times New Roman" w:hint="eastAsia"/>
                  <w:szCs w:val="21"/>
                </w:rPr>
                <w:t>32</w:t>
              </w:r>
            </w:ins>
          </w:p>
        </w:tc>
        <w:tc>
          <w:tcPr>
            <w:tcW w:w="1134" w:type="dxa"/>
            <w:vAlign w:val="center"/>
          </w:tcPr>
          <w:p w14:paraId="65AB6335" w14:textId="1BE6C928" w:rsidR="00817C01" w:rsidDel="00817C01" w:rsidRDefault="00817C01">
            <w:pPr>
              <w:rPr>
                <w:ins w:id="124" w:author="ch G" w:date="2015-05-26T15:35:00Z"/>
                <w:rFonts w:ascii="Times New Roman" w:hAnsi="Times New Roman" w:hint="eastAsia"/>
                <w:szCs w:val="21"/>
              </w:rPr>
            </w:pPr>
            <w:ins w:id="125" w:author="ch G" w:date="2015-05-26T15:35:00Z">
              <w:r>
                <w:rPr>
                  <w:rFonts w:ascii="Times New Roman" w:hAnsi="Times New Roman" w:hint="eastAsia"/>
                  <w:szCs w:val="21"/>
                </w:rPr>
                <w:t>外键</w:t>
              </w:r>
            </w:ins>
          </w:p>
        </w:tc>
        <w:tc>
          <w:tcPr>
            <w:tcW w:w="1276" w:type="dxa"/>
            <w:vAlign w:val="center"/>
          </w:tcPr>
          <w:p w14:paraId="7B09CCA8" w14:textId="7FBFC8E9" w:rsidR="00817C01" w:rsidDel="00817C01" w:rsidRDefault="00817C01">
            <w:pPr>
              <w:rPr>
                <w:ins w:id="126" w:author="ch G" w:date="2015-05-26T15:35:00Z"/>
                <w:rFonts w:ascii="Times New Roman" w:hAnsi="Times New Roman" w:hint="eastAsia"/>
                <w:szCs w:val="21"/>
              </w:rPr>
            </w:pPr>
            <w:ins w:id="127" w:author="ch G" w:date="2015-05-26T15:35:00Z">
              <w:r>
                <w:rPr>
                  <w:rFonts w:ascii="Times New Roman" w:hAnsi="Times New Roman" w:hint="eastAsia"/>
                  <w:szCs w:val="21"/>
                </w:rPr>
                <w:t>否</w:t>
              </w:r>
            </w:ins>
          </w:p>
        </w:tc>
        <w:tc>
          <w:tcPr>
            <w:tcW w:w="2551" w:type="dxa"/>
            <w:vAlign w:val="center"/>
          </w:tcPr>
          <w:p w14:paraId="41FD3228" w14:textId="2C537997" w:rsidR="00817C01" w:rsidDel="00817C01" w:rsidRDefault="00817C01">
            <w:pPr>
              <w:rPr>
                <w:ins w:id="128" w:author="ch G" w:date="2015-05-26T15:35:00Z"/>
                <w:rFonts w:ascii="宋体" w:hAnsi="宋体" w:hint="eastAsia"/>
                <w:sz w:val="24"/>
              </w:rPr>
            </w:pPr>
            <w:ins w:id="129" w:author="ch G" w:date="2015-05-26T15:35:00Z">
              <w:r>
                <w:rPr>
                  <w:rFonts w:ascii="宋体" w:hAnsi="宋体" w:hint="eastAsia"/>
                  <w:sz w:val="24"/>
                </w:rPr>
                <w:t>属性</w:t>
              </w:r>
            </w:ins>
            <w:ins w:id="130" w:author="ch G" w:date="2015-05-26T15:41:00Z">
              <w:r w:rsidR="00E80463">
                <w:rPr>
                  <w:rFonts w:ascii="宋体" w:hAnsi="宋体" w:hint="eastAsia"/>
                  <w:sz w:val="24"/>
                </w:rPr>
                <w:t>ID</w:t>
              </w:r>
            </w:ins>
            <w:bookmarkStart w:id="131" w:name="_GoBack"/>
            <w:bookmarkEnd w:id="131"/>
          </w:p>
        </w:tc>
      </w:tr>
      <w:tr w:rsidR="00817C01" w:rsidDel="00817C01" w14:paraId="41A14DFA" w14:textId="77777777">
        <w:trPr>
          <w:trHeight w:val="399"/>
          <w:ins w:id="132" w:author="ch G" w:date="2015-05-26T15:35:00Z"/>
        </w:trPr>
        <w:tc>
          <w:tcPr>
            <w:tcW w:w="2093" w:type="dxa"/>
            <w:vAlign w:val="center"/>
          </w:tcPr>
          <w:p w14:paraId="4986E3BC" w14:textId="34CB1DB4" w:rsidR="00817C01" w:rsidRDefault="00817C01">
            <w:pPr>
              <w:rPr>
                <w:ins w:id="133" w:author="ch G" w:date="2015-05-26T15:35:00Z"/>
                <w:rFonts w:ascii="Times New Roman" w:hAnsi="Times New Roman" w:hint="eastAsia"/>
              </w:rPr>
            </w:pPr>
            <w:proofErr w:type="spellStart"/>
            <w:ins w:id="134" w:author="ch G" w:date="2015-05-26T15:36:00Z">
              <w:r>
                <w:rPr>
                  <w:rFonts w:ascii="Times New Roman" w:hAnsi="Times New Roman" w:hint="eastAsia"/>
                </w:rPr>
                <w:t>Resource_ModelID</w:t>
              </w:r>
            </w:ins>
            <w:proofErr w:type="spellEnd"/>
          </w:p>
        </w:tc>
        <w:tc>
          <w:tcPr>
            <w:tcW w:w="992" w:type="dxa"/>
          </w:tcPr>
          <w:p w14:paraId="56DB7F15" w14:textId="2B79B8AF" w:rsidR="00817C01" w:rsidRDefault="00817C01">
            <w:pPr>
              <w:rPr>
                <w:ins w:id="135" w:author="ch G" w:date="2015-05-26T15:35:00Z"/>
                <w:rFonts w:ascii="Times New Roman" w:hAnsi="Times New Roman" w:hint="eastAsia"/>
                <w:szCs w:val="21"/>
              </w:rPr>
            </w:pPr>
            <w:proofErr w:type="spellStart"/>
            <w:proofErr w:type="gramStart"/>
            <w:ins w:id="136" w:author="ch G" w:date="2015-05-26T15:36:00Z">
              <w:r>
                <w:rPr>
                  <w:rFonts w:ascii="Times New Roman" w:hAnsi="Times New Roman" w:hint="eastAsia"/>
                  <w:szCs w:val="21"/>
                </w:rPr>
                <w:t>big</w:t>
              </w:r>
              <w:r w:rsidR="00A504FA">
                <w:rPr>
                  <w:rFonts w:ascii="Times New Roman" w:hAnsi="Times New Roman" w:hint="eastAsia"/>
                  <w:szCs w:val="21"/>
                </w:rPr>
                <w:t>Int</w:t>
              </w:r>
            </w:ins>
            <w:proofErr w:type="spellEnd"/>
            <w:proofErr w:type="gramEnd"/>
          </w:p>
        </w:tc>
        <w:tc>
          <w:tcPr>
            <w:tcW w:w="1134" w:type="dxa"/>
            <w:vAlign w:val="center"/>
          </w:tcPr>
          <w:p w14:paraId="3DA73606" w14:textId="086842C6" w:rsidR="00817C01" w:rsidRDefault="00A504FA">
            <w:pPr>
              <w:rPr>
                <w:ins w:id="137" w:author="ch G" w:date="2015-05-26T15:35:00Z"/>
                <w:rFonts w:ascii="Times New Roman" w:hAnsi="Times New Roman" w:hint="eastAsia"/>
                <w:szCs w:val="21"/>
              </w:rPr>
            </w:pPr>
            <w:ins w:id="138" w:author="ch G" w:date="2015-05-26T15:36:00Z">
              <w:r>
                <w:rPr>
                  <w:rFonts w:ascii="Times New Roman" w:hAnsi="Times New Roman" w:hint="eastAsia"/>
                  <w:szCs w:val="21"/>
                </w:rPr>
                <w:t>32</w:t>
              </w:r>
            </w:ins>
          </w:p>
        </w:tc>
        <w:tc>
          <w:tcPr>
            <w:tcW w:w="1134" w:type="dxa"/>
            <w:vAlign w:val="center"/>
          </w:tcPr>
          <w:p w14:paraId="52D06583" w14:textId="22D66D7D" w:rsidR="00817C01" w:rsidRDefault="00A504FA">
            <w:pPr>
              <w:rPr>
                <w:ins w:id="139" w:author="ch G" w:date="2015-05-26T15:35:00Z"/>
                <w:rFonts w:ascii="Times New Roman" w:hAnsi="Times New Roman" w:hint="eastAsia"/>
                <w:szCs w:val="21"/>
              </w:rPr>
            </w:pPr>
            <w:ins w:id="140" w:author="ch G" w:date="2015-05-26T15:36:00Z">
              <w:r>
                <w:rPr>
                  <w:rFonts w:ascii="Times New Roman" w:hAnsi="Times New Roman" w:hint="eastAsia"/>
                  <w:szCs w:val="21"/>
                </w:rPr>
                <w:t>外键</w:t>
              </w:r>
            </w:ins>
          </w:p>
        </w:tc>
        <w:tc>
          <w:tcPr>
            <w:tcW w:w="1276" w:type="dxa"/>
            <w:vAlign w:val="center"/>
          </w:tcPr>
          <w:p w14:paraId="1FD32A8F" w14:textId="22FE8FC5" w:rsidR="00817C01" w:rsidRDefault="00A504FA">
            <w:pPr>
              <w:rPr>
                <w:ins w:id="141" w:author="ch G" w:date="2015-05-26T15:35:00Z"/>
                <w:rFonts w:ascii="Times New Roman" w:hAnsi="Times New Roman" w:hint="eastAsia"/>
                <w:szCs w:val="21"/>
              </w:rPr>
            </w:pPr>
            <w:ins w:id="142" w:author="ch G" w:date="2015-05-26T15:36:00Z">
              <w:r>
                <w:rPr>
                  <w:rFonts w:ascii="Times New Roman" w:hAnsi="Times New Roman" w:hint="eastAsia"/>
                  <w:szCs w:val="21"/>
                </w:rPr>
                <w:t>否</w:t>
              </w:r>
            </w:ins>
          </w:p>
        </w:tc>
        <w:tc>
          <w:tcPr>
            <w:tcW w:w="2551" w:type="dxa"/>
            <w:vAlign w:val="center"/>
          </w:tcPr>
          <w:p w14:paraId="03146CDF" w14:textId="26877BEF" w:rsidR="00817C01" w:rsidRDefault="00A504FA">
            <w:pPr>
              <w:rPr>
                <w:ins w:id="143" w:author="ch G" w:date="2015-05-26T15:35:00Z"/>
                <w:rFonts w:ascii="宋体" w:hAnsi="宋体" w:hint="eastAsia"/>
                <w:sz w:val="24"/>
              </w:rPr>
            </w:pPr>
            <w:ins w:id="144" w:author="ch G" w:date="2015-05-26T15:37:00Z">
              <w:r>
                <w:rPr>
                  <w:rFonts w:ascii="宋体" w:hAnsi="宋体" w:hint="eastAsia"/>
                  <w:sz w:val="24"/>
                </w:rPr>
                <w:t>模板Id</w:t>
              </w:r>
            </w:ins>
          </w:p>
        </w:tc>
      </w:tr>
    </w:tbl>
    <w:p w14:paraId="100AD8E1" w14:textId="379133DA" w:rsidR="00453F2D" w:rsidRDefault="00453F2D"/>
    <w:p w14:paraId="0B2EDDBF" w14:textId="77777777" w:rsidR="00453F2D" w:rsidRDefault="00354F24" w:rsidP="005514C6">
      <w:pPr>
        <w:pStyle w:val="1"/>
      </w:pPr>
      <w:r>
        <w:rPr>
          <w:rFonts w:ascii="Times New Roman" w:hAnsi="Times New Roman" w:hint="eastAsia"/>
        </w:rPr>
        <w:t>电影院属性表</w:t>
      </w:r>
    </w:p>
    <w:tbl>
      <w:tblPr>
        <w:tblW w:w="7763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1418"/>
        <w:gridCol w:w="2693"/>
      </w:tblGrid>
      <w:tr w:rsidR="0078370E" w14:paraId="67D99EC0" w14:textId="77777777" w:rsidTr="0078370E">
        <w:trPr>
          <w:trHeight w:val="399"/>
        </w:trPr>
        <w:tc>
          <w:tcPr>
            <w:tcW w:w="2093" w:type="dxa"/>
            <w:tcBorders>
              <w:top w:val="single" w:sz="18" w:space="0" w:color="auto"/>
            </w:tcBorders>
            <w:vAlign w:val="center"/>
          </w:tcPr>
          <w:p w14:paraId="1FFDB018" w14:textId="77777777" w:rsidR="0078370E" w:rsidRDefault="0078370E" w:rsidP="003D1A2B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id</w:t>
            </w:r>
            <w:proofErr w:type="gramEnd"/>
          </w:p>
        </w:tc>
        <w:tc>
          <w:tcPr>
            <w:tcW w:w="1559" w:type="dxa"/>
            <w:tcBorders>
              <w:top w:val="single" w:sz="18" w:space="0" w:color="auto"/>
            </w:tcBorders>
            <w:vAlign w:val="center"/>
          </w:tcPr>
          <w:p w14:paraId="62595C0A" w14:textId="77777777" w:rsidR="0078370E" w:rsidRDefault="0078370E" w:rsidP="003D1A2B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_name</w:t>
            </w:r>
            <w:proofErr w:type="spellEnd"/>
          </w:p>
        </w:tc>
        <w:tc>
          <w:tcPr>
            <w:tcW w:w="1418" w:type="dxa"/>
            <w:tcBorders>
              <w:top w:val="single" w:sz="18" w:space="0" w:color="auto"/>
            </w:tcBorders>
            <w:vAlign w:val="center"/>
          </w:tcPr>
          <w:p w14:paraId="192CC4E0" w14:textId="77777777" w:rsidR="0078370E" w:rsidRDefault="0078370E" w:rsidP="003D1A2B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_type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</w:tcBorders>
            <w:vAlign w:val="center"/>
          </w:tcPr>
          <w:p w14:paraId="658985A9" w14:textId="77777777" w:rsidR="0078370E" w:rsidRDefault="0078370E" w:rsidP="003D1A2B">
            <w:pPr>
              <w:rPr>
                <w:rFonts w:ascii="Times New Roman" w:hAnsi="Times New Roman"/>
                <w:szCs w:val="21"/>
              </w:rPr>
            </w:pPr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 description</w:t>
            </w:r>
          </w:p>
        </w:tc>
      </w:tr>
      <w:tr w:rsidR="008F54CE" w14:paraId="008F4FF3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22AC1D58" w14:textId="77777777" w:rsidR="008F54CE" w:rsidRDefault="008F54CE" w:rsidP="003D1A2B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lastRenderedPageBreak/>
              <w:t>自动生成</w:t>
            </w:r>
          </w:p>
        </w:tc>
        <w:tc>
          <w:tcPr>
            <w:tcW w:w="1559" w:type="dxa"/>
          </w:tcPr>
          <w:p w14:paraId="3FEE7A88" w14:textId="77777777" w:rsidR="008F54CE" w:rsidRPr="00DB5F58" w:rsidRDefault="008F54CE" w:rsidP="003D1A2B">
            <w:r w:rsidRPr="00DB5F58">
              <w:rPr>
                <w:rFonts w:hint="eastAsia"/>
              </w:rPr>
              <w:t>影院</w:t>
            </w:r>
          </w:p>
        </w:tc>
        <w:tc>
          <w:tcPr>
            <w:tcW w:w="1418" w:type="dxa"/>
          </w:tcPr>
          <w:p w14:paraId="3ADF8AC6" w14:textId="77777777" w:rsidR="008F54CE" w:rsidRPr="006666C1" w:rsidRDefault="008F54CE" w:rsidP="003D1A2B">
            <w:r w:rsidRPr="006666C1"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2CDB9FD4" w14:textId="77777777" w:rsidR="008F54CE" w:rsidRPr="006666C1" w:rsidRDefault="008F54CE" w:rsidP="003D1A2B">
            <w:r w:rsidRPr="006666C1">
              <w:rPr>
                <w:rFonts w:hint="eastAsia"/>
              </w:rPr>
              <w:t>出售电影票的影院名称</w:t>
            </w:r>
          </w:p>
        </w:tc>
      </w:tr>
      <w:tr w:rsidR="008F54CE" w14:paraId="5394B822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14FADF24" w14:textId="77777777" w:rsidR="008F54CE" w:rsidRDefault="008F54CE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774F34F4" w14:textId="77777777" w:rsidR="008F54CE" w:rsidRPr="00DB5F58" w:rsidRDefault="008F54CE" w:rsidP="003D1A2B">
            <w:r w:rsidRPr="00DB5F58">
              <w:rPr>
                <w:rFonts w:hint="eastAsia"/>
              </w:rPr>
              <w:t>时间</w:t>
            </w:r>
          </w:p>
        </w:tc>
        <w:tc>
          <w:tcPr>
            <w:tcW w:w="1418" w:type="dxa"/>
          </w:tcPr>
          <w:p w14:paraId="34AF67EB" w14:textId="77777777" w:rsidR="008F54CE" w:rsidRPr="006666C1" w:rsidRDefault="008F54CE" w:rsidP="003D1A2B">
            <w:r w:rsidRPr="006666C1"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14:paraId="48327A90" w14:textId="77777777" w:rsidR="008F54CE" w:rsidRPr="006666C1" w:rsidRDefault="008F54CE" w:rsidP="003D1A2B">
            <w:r w:rsidRPr="006666C1">
              <w:rPr>
                <w:rFonts w:hint="eastAsia"/>
              </w:rPr>
              <w:t>电影上线时间</w:t>
            </w:r>
          </w:p>
        </w:tc>
      </w:tr>
      <w:tr w:rsidR="008F54CE" w14:paraId="39F2861F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0B68D7AE" w14:textId="77777777" w:rsidR="008F54CE" w:rsidRDefault="008F54CE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5026F431" w14:textId="77777777" w:rsidR="008F54CE" w:rsidRPr="00DB5F58" w:rsidRDefault="008F54CE" w:rsidP="003D1A2B">
            <w:r w:rsidRPr="00DB5F58">
              <w:rPr>
                <w:rFonts w:hint="eastAsia"/>
              </w:rPr>
              <w:t>票价</w:t>
            </w:r>
          </w:p>
        </w:tc>
        <w:tc>
          <w:tcPr>
            <w:tcW w:w="1418" w:type="dxa"/>
          </w:tcPr>
          <w:p w14:paraId="0172EEAC" w14:textId="77777777" w:rsidR="008F54CE" w:rsidRPr="006666C1" w:rsidRDefault="008F54CE" w:rsidP="003D1A2B">
            <w:r w:rsidRPr="006666C1">
              <w:t>2</w:t>
            </w:r>
          </w:p>
        </w:tc>
        <w:tc>
          <w:tcPr>
            <w:tcW w:w="2693" w:type="dxa"/>
          </w:tcPr>
          <w:p w14:paraId="313ADB0E" w14:textId="77777777" w:rsidR="008F54CE" w:rsidRPr="006666C1" w:rsidRDefault="008F54CE" w:rsidP="003D1A2B"/>
        </w:tc>
      </w:tr>
      <w:tr w:rsidR="008F54CE" w14:paraId="2487E75E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28103708" w14:textId="77777777" w:rsidR="008F54CE" w:rsidRDefault="008F54CE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111BEEF2" w14:textId="77777777" w:rsidR="008F54CE" w:rsidRPr="00DB5F58" w:rsidRDefault="008F54CE" w:rsidP="003D1A2B">
            <w:r w:rsidRPr="00DB5F58">
              <w:rPr>
                <w:rFonts w:hint="eastAsia"/>
              </w:rPr>
              <w:t>影片名称</w:t>
            </w:r>
          </w:p>
        </w:tc>
        <w:tc>
          <w:tcPr>
            <w:tcW w:w="1418" w:type="dxa"/>
          </w:tcPr>
          <w:p w14:paraId="77AA86DD" w14:textId="77777777" w:rsidR="008F54CE" w:rsidRPr="006666C1" w:rsidRDefault="008F54CE" w:rsidP="003D1A2B">
            <w:r w:rsidRPr="006666C1">
              <w:t>1</w:t>
            </w:r>
          </w:p>
        </w:tc>
        <w:tc>
          <w:tcPr>
            <w:tcW w:w="2693" w:type="dxa"/>
          </w:tcPr>
          <w:p w14:paraId="6404BB07" w14:textId="77777777" w:rsidR="008F54CE" w:rsidRPr="006666C1" w:rsidRDefault="008F54CE" w:rsidP="003D1A2B"/>
        </w:tc>
      </w:tr>
      <w:tr w:rsidR="008F54CE" w14:paraId="3A4B3247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0CC3C33D" w14:textId="77777777" w:rsidR="008F54CE" w:rsidRDefault="008F54CE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4D25B694" w14:textId="77777777" w:rsidR="008F54CE" w:rsidRPr="00DB5F58" w:rsidRDefault="008F54CE" w:rsidP="003D1A2B">
            <w:r w:rsidRPr="00DB5F58">
              <w:rPr>
                <w:rFonts w:hint="eastAsia"/>
              </w:rPr>
              <w:t>影片图片</w:t>
            </w:r>
          </w:p>
        </w:tc>
        <w:tc>
          <w:tcPr>
            <w:tcW w:w="1418" w:type="dxa"/>
          </w:tcPr>
          <w:p w14:paraId="3ADA272E" w14:textId="77777777" w:rsidR="008F54CE" w:rsidRPr="006666C1" w:rsidRDefault="008F54CE" w:rsidP="003D1A2B">
            <w:r w:rsidRPr="006666C1"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5E1DDA43" w14:textId="77777777" w:rsidR="008F54CE" w:rsidRPr="006666C1" w:rsidRDefault="008F54CE" w:rsidP="003D1A2B">
            <w:r w:rsidRPr="006666C1">
              <w:rPr>
                <w:rFonts w:hint="eastAsia"/>
              </w:rPr>
              <w:t>宣传图片、演员图片</w:t>
            </w:r>
          </w:p>
        </w:tc>
      </w:tr>
      <w:tr w:rsidR="008F54CE" w14:paraId="48394781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71D4A3E2" w14:textId="77777777" w:rsidR="008F54CE" w:rsidRDefault="008F54CE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05A009FE" w14:textId="77777777" w:rsidR="008F54CE" w:rsidRPr="00DB5F58" w:rsidRDefault="008F54CE" w:rsidP="003D1A2B">
            <w:r w:rsidRPr="00DB5F58">
              <w:rPr>
                <w:rFonts w:hint="eastAsia"/>
              </w:rPr>
              <w:t>影片内容简介</w:t>
            </w:r>
          </w:p>
        </w:tc>
        <w:tc>
          <w:tcPr>
            <w:tcW w:w="1418" w:type="dxa"/>
          </w:tcPr>
          <w:p w14:paraId="67AC1689" w14:textId="77777777" w:rsidR="008F54CE" w:rsidRPr="006666C1" w:rsidRDefault="008F54CE" w:rsidP="003D1A2B">
            <w:r w:rsidRPr="006666C1">
              <w:t>1</w:t>
            </w:r>
          </w:p>
        </w:tc>
        <w:tc>
          <w:tcPr>
            <w:tcW w:w="2693" w:type="dxa"/>
          </w:tcPr>
          <w:p w14:paraId="4FE967A0" w14:textId="77777777" w:rsidR="008F54CE" w:rsidRPr="006666C1" w:rsidRDefault="008F54CE" w:rsidP="003D1A2B"/>
        </w:tc>
      </w:tr>
      <w:tr w:rsidR="008F54CE" w14:paraId="05046F03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58790CA8" w14:textId="77777777" w:rsidR="008F54CE" w:rsidRDefault="008F54CE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36E77F58" w14:textId="77777777" w:rsidR="008F54CE" w:rsidRPr="00DB5F58" w:rsidRDefault="008F54CE" w:rsidP="003D1A2B">
            <w:r w:rsidRPr="00DB5F58">
              <w:rPr>
                <w:rFonts w:hint="eastAsia"/>
              </w:rPr>
              <w:t>导演</w:t>
            </w:r>
          </w:p>
        </w:tc>
        <w:tc>
          <w:tcPr>
            <w:tcW w:w="1418" w:type="dxa"/>
          </w:tcPr>
          <w:p w14:paraId="6A0D258A" w14:textId="77777777" w:rsidR="008F54CE" w:rsidRPr="006666C1" w:rsidRDefault="008F54CE" w:rsidP="003D1A2B">
            <w:r w:rsidRPr="006666C1">
              <w:t>1</w:t>
            </w:r>
          </w:p>
        </w:tc>
        <w:tc>
          <w:tcPr>
            <w:tcW w:w="2693" w:type="dxa"/>
          </w:tcPr>
          <w:p w14:paraId="1565FF6B" w14:textId="77777777" w:rsidR="008F54CE" w:rsidRPr="006666C1" w:rsidRDefault="008F54CE" w:rsidP="003D1A2B"/>
        </w:tc>
      </w:tr>
      <w:tr w:rsidR="008F54CE" w14:paraId="3B6835D9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16236FFA" w14:textId="77777777" w:rsidR="008F54CE" w:rsidRDefault="008F54CE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688B91E6" w14:textId="77777777" w:rsidR="008F54CE" w:rsidRPr="00DB5F58" w:rsidRDefault="008F54CE" w:rsidP="003D1A2B">
            <w:r w:rsidRPr="00DB5F58">
              <w:rPr>
                <w:rFonts w:hint="eastAsia"/>
              </w:rPr>
              <w:t>主演</w:t>
            </w:r>
          </w:p>
        </w:tc>
        <w:tc>
          <w:tcPr>
            <w:tcW w:w="1418" w:type="dxa"/>
          </w:tcPr>
          <w:p w14:paraId="4D691AB7" w14:textId="77777777" w:rsidR="008F54CE" w:rsidRPr="006666C1" w:rsidRDefault="008F54CE" w:rsidP="003D1A2B">
            <w:r w:rsidRPr="006666C1">
              <w:t>1</w:t>
            </w:r>
          </w:p>
        </w:tc>
        <w:tc>
          <w:tcPr>
            <w:tcW w:w="2693" w:type="dxa"/>
          </w:tcPr>
          <w:p w14:paraId="5432C97A" w14:textId="77777777" w:rsidR="008F54CE" w:rsidRPr="006666C1" w:rsidRDefault="008F54CE" w:rsidP="003D1A2B"/>
        </w:tc>
      </w:tr>
      <w:tr w:rsidR="008F54CE" w14:paraId="4EB38BA0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27E68838" w14:textId="77777777" w:rsidR="008F54CE" w:rsidRDefault="008F54CE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5204A3A2" w14:textId="77777777" w:rsidR="008F54CE" w:rsidRPr="00DB5F58" w:rsidRDefault="008F54CE" w:rsidP="003D1A2B">
            <w:r w:rsidRPr="00DB5F58">
              <w:rPr>
                <w:rFonts w:hint="eastAsia"/>
              </w:rPr>
              <w:t>类型</w:t>
            </w:r>
          </w:p>
        </w:tc>
        <w:tc>
          <w:tcPr>
            <w:tcW w:w="1418" w:type="dxa"/>
          </w:tcPr>
          <w:p w14:paraId="17066F25" w14:textId="77777777" w:rsidR="008F54CE" w:rsidRPr="006666C1" w:rsidRDefault="008F54CE" w:rsidP="003D1A2B">
            <w:r w:rsidRPr="006666C1"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14:paraId="6CE2AA7E" w14:textId="77777777" w:rsidR="008F54CE" w:rsidRPr="006666C1" w:rsidRDefault="008F54CE" w:rsidP="003D1A2B">
            <w:r w:rsidRPr="006666C1">
              <w:rPr>
                <w:rFonts w:hint="eastAsia"/>
              </w:rPr>
              <w:t>1-</w:t>
            </w:r>
            <w:r w:rsidRPr="006666C1">
              <w:rPr>
                <w:rFonts w:hint="eastAsia"/>
              </w:rPr>
              <w:t>动作片、</w:t>
            </w:r>
            <w:r w:rsidRPr="006666C1">
              <w:rPr>
                <w:rFonts w:hint="eastAsia"/>
              </w:rPr>
              <w:t>2-</w:t>
            </w:r>
            <w:r w:rsidRPr="006666C1">
              <w:rPr>
                <w:rFonts w:hint="eastAsia"/>
              </w:rPr>
              <w:t>爱情片</w:t>
            </w:r>
            <w:r w:rsidRPr="006666C1">
              <w:rPr>
                <w:rFonts w:hint="eastAsia"/>
              </w:rPr>
              <w:t>...</w:t>
            </w:r>
          </w:p>
        </w:tc>
      </w:tr>
      <w:tr w:rsidR="008F54CE" w14:paraId="3773F977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590049AC" w14:textId="77777777" w:rsidR="008F54CE" w:rsidRDefault="008F54CE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7B172F6F" w14:textId="77777777" w:rsidR="008F54CE" w:rsidRPr="00DB5F58" w:rsidRDefault="008F54CE" w:rsidP="003D1A2B">
            <w:r w:rsidRPr="00DB5F58">
              <w:rPr>
                <w:rFonts w:hint="eastAsia"/>
              </w:rPr>
              <w:t>国家</w:t>
            </w:r>
          </w:p>
        </w:tc>
        <w:tc>
          <w:tcPr>
            <w:tcW w:w="1418" w:type="dxa"/>
          </w:tcPr>
          <w:p w14:paraId="4383C15E" w14:textId="77777777" w:rsidR="008F54CE" w:rsidRPr="006666C1" w:rsidRDefault="008F54CE" w:rsidP="003D1A2B">
            <w:r w:rsidRPr="006666C1"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309DF95C" w14:textId="77777777" w:rsidR="008F54CE" w:rsidRPr="006666C1" w:rsidRDefault="008F54CE" w:rsidP="003D1A2B">
            <w:r w:rsidRPr="006666C1">
              <w:rPr>
                <w:rFonts w:hint="eastAsia"/>
              </w:rPr>
              <w:t>拍摄电影的国家</w:t>
            </w:r>
          </w:p>
        </w:tc>
      </w:tr>
      <w:tr w:rsidR="008F54CE" w14:paraId="1693E837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77362929" w14:textId="77777777" w:rsidR="008F54CE" w:rsidRDefault="008F54CE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73D60F6A" w14:textId="77777777" w:rsidR="008F54CE" w:rsidRPr="00DB5F58" w:rsidRDefault="008F54CE" w:rsidP="003D1A2B">
            <w:r w:rsidRPr="00DB5F58">
              <w:rPr>
                <w:rFonts w:hint="eastAsia"/>
              </w:rPr>
              <w:t>片长</w:t>
            </w:r>
          </w:p>
        </w:tc>
        <w:tc>
          <w:tcPr>
            <w:tcW w:w="1418" w:type="dxa"/>
          </w:tcPr>
          <w:p w14:paraId="761A49B8" w14:textId="77777777" w:rsidR="008F54CE" w:rsidRPr="006666C1" w:rsidRDefault="008F54CE" w:rsidP="003D1A2B">
            <w:r w:rsidRPr="006666C1">
              <w:rPr>
                <w:rFonts w:hint="eastAsia"/>
              </w:rPr>
              <w:t>3</w:t>
            </w:r>
          </w:p>
        </w:tc>
        <w:tc>
          <w:tcPr>
            <w:tcW w:w="2693" w:type="dxa"/>
          </w:tcPr>
          <w:p w14:paraId="698B0D8E" w14:textId="77777777" w:rsidR="008F54CE" w:rsidRPr="006666C1" w:rsidRDefault="008F54CE" w:rsidP="003D1A2B">
            <w:r w:rsidRPr="006666C1">
              <w:rPr>
                <w:rFonts w:hint="eastAsia"/>
              </w:rPr>
              <w:t>该部电影播放时长</w:t>
            </w:r>
          </w:p>
        </w:tc>
      </w:tr>
      <w:tr w:rsidR="008F54CE" w14:paraId="053B4EB4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43404179" w14:textId="77777777" w:rsidR="008F54CE" w:rsidRDefault="008F54CE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131CA157" w14:textId="77777777" w:rsidR="008F54CE" w:rsidRPr="00DB5F58" w:rsidRDefault="008F54CE" w:rsidP="003D1A2B">
            <w:r w:rsidRPr="00DB5F58">
              <w:rPr>
                <w:rFonts w:hint="eastAsia"/>
              </w:rPr>
              <w:t>放映场次</w:t>
            </w:r>
          </w:p>
        </w:tc>
        <w:tc>
          <w:tcPr>
            <w:tcW w:w="1418" w:type="dxa"/>
          </w:tcPr>
          <w:p w14:paraId="4C664D0A" w14:textId="77777777" w:rsidR="008F54CE" w:rsidRPr="006666C1" w:rsidRDefault="008F54CE" w:rsidP="003D1A2B">
            <w:r w:rsidRPr="006666C1">
              <w:rPr>
                <w:rFonts w:hint="eastAsia"/>
              </w:rPr>
              <w:t>4</w:t>
            </w:r>
          </w:p>
        </w:tc>
        <w:tc>
          <w:tcPr>
            <w:tcW w:w="2693" w:type="dxa"/>
          </w:tcPr>
          <w:p w14:paraId="0BA64896" w14:textId="77777777" w:rsidR="008F54CE" w:rsidRPr="006666C1" w:rsidRDefault="008F54CE" w:rsidP="003D1A2B">
            <w:r w:rsidRPr="006666C1">
              <w:rPr>
                <w:rFonts w:hint="eastAsia"/>
              </w:rPr>
              <w:t>每天该部电影在影院上映的时间段</w:t>
            </w:r>
          </w:p>
        </w:tc>
      </w:tr>
      <w:tr w:rsidR="008F54CE" w14:paraId="4040318B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4F47094F" w14:textId="77777777" w:rsidR="008F54CE" w:rsidRDefault="008F54CE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733D0532" w14:textId="77777777" w:rsidR="008F54CE" w:rsidRPr="00DB5F58" w:rsidRDefault="008F54CE" w:rsidP="003D1A2B">
            <w:r w:rsidRPr="00DB5F58">
              <w:rPr>
                <w:rFonts w:hint="eastAsia"/>
              </w:rPr>
              <w:t>语种</w:t>
            </w:r>
          </w:p>
        </w:tc>
        <w:tc>
          <w:tcPr>
            <w:tcW w:w="1418" w:type="dxa"/>
          </w:tcPr>
          <w:p w14:paraId="06FD45C8" w14:textId="77777777" w:rsidR="008F54CE" w:rsidRPr="006666C1" w:rsidRDefault="008F54CE" w:rsidP="003D1A2B">
            <w:r w:rsidRPr="006666C1"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3D6AAB73" w14:textId="77777777" w:rsidR="008F54CE" w:rsidRPr="006666C1" w:rsidRDefault="008F54CE" w:rsidP="003D1A2B">
            <w:r w:rsidRPr="006666C1">
              <w:rPr>
                <w:rFonts w:hint="eastAsia"/>
              </w:rPr>
              <w:t>电影的主要语言</w:t>
            </w:r>
          </w:p>
        </w:tc>
      </w:tr>
      <w:tr w:rsidR="008F54CE" w14:paraId="4873FC43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79B9885F" w14:textId="77777777" w:rsidR="008F54CE" w:rsidRDefault="008F54CE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5DB18D69" w14:textId="77777777" w:rsidR="008F54CE" w:rsidRDefault="008F54CE" w:rsidP="003D1A2B">
            <w:r w:rsidRPr="00DB5F58">
              <w:rPr>
                <w:rFonts w:hint="eastAsia"/>
              </w:rPr>
              <w:t>效果</w:t>
            </w:r>
          </w:p>
        </w:tc>
        <w:tc>
          <w:tcPr>
            <w:tcW w:w="1418" w:type="dxa"/>
          </w:tcPr>
          <w:p w14:paraId="7F8ADA5E" w14:textId="77777777" w:rsidR="008F54CE" w:rsidRPr="006666C1" w:rsidRDefault="008F54CE" w:rsidP="003D1A2B">
            <w:r w:rsidRPr="006666C1"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14:paraId="0CE85791" w14:textId="77777777" w:rsidR="008F54CE" w:rsidRDefault="008F54CE" w:rsidP="003D1A2B">
            <w:r w:rsidRPr="006666C1">
              <w:rPr>
                <w:rFonts w:hint="eastAsia"/>
              </w:rPr>
              <w:t>1-2D</w:t>
            </w:r>
            <w:r w:rsidRPr="006666C1">
              <w:rPr>
                <w:rFonts w:hint="eastAsia"/>
              </w:rPr>
              <w:t>、</w:t>
            </w:r>
            <w:r w:rsidRPr="006666C1">
              <w:rPr>
                <w:rFonts w:hint="eastAsia"/>
              </w:rPr>
              <w:t>2-3D...</w:t>
            </w:r>
          </w:p>
        </w:tc>
      </w:tr>
    </w:tbl>
    <w:p w14:paraId="24A18516" w14:textId="77777777" w:rsidR="00453F2D" w:rsidRDefault="00453F2D"/>
    <w:p w14:paraId="637B624D" w14:textId="77777777" w:rsidR="00F15A1D" w:rsidRPr="005514C6" w:rsidRDefault="00F962E9" w:rsidP="00F15A1D">
      <w:pPr>
        <w:pStyle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房屋租赁属性表</w:t>
      </w:r>
    </w:p>
    <w:tbl>
      <w:tblPr>
        <w:tblW w:w="7763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1418"/>
        <w:gridCol w:w="2693"/>
      </w:tblGrid>
      <w:tr w:rsidR="00F15A1D" w14:paraId="7E3FC7D4" w14:textId="77777777" w:rsidTr="003D1A2B">
        <w:trPr>
          <w:trHeight w:val="399"/>
        </w:trPr>
        <w:tc>
          <w:tcPr>
            <w:tcW w:w="2093" w:type="dxa"/>
            <w:tcBorders>
              <w:top w:val="single" w:sz="18" w:space="0" w:color="auto"/>
            </w:tcBorders>
            <w:vAlign w:val="center"/>
          </w:tcPr>
          <w:p w14:paraId="0F76FE7D" w14:textId="77777777" w:rsidR="00F15A1D" w:rsidRDefault="00F15A1D" w:rsidP="003D1A2B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id</w:t>
            </w:r>
            <w:proofErr w:type="gramEnd"/>
          </w:p>
        </w:tc>
        <w:tc>
          <w:tcPr>
            <w:tcW w:w="1559" w:type="dxa"/>
            <w:tcBorders>
              <w:top w:val="single" w:sz="18" w:space="0" w:color="auto"/>
            </w:tcBorders>
            <w:vAlign w:val="center"/>
          </w:tcPr>
          <w:p w14:paraId="630DC512" w14:textId="77777777" w:rsidR="00F15A1D" w:rsidRDefault="00F15A1D" w:rsidP="003D1A2B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_name</w:t>
            </w:r>
            <w:proofErr w:type="spellEnd"/>
          </w:p>
        </w:tc>
        <w:tc>
          <w:tcPr>
            <w:tcW w:w="1418" w:type="dxa"/>
            <w:tcBorders>
              <w:top w:val="single" w:sz="18" w:space="0" w:color="auto"/>
            </w:tcBorders>
            <w:vAlign w:val="center"/>
          </w:tcPr>
          <w:p w14:paraId="224E1E34" w14:textId="77777777" w:rsidR="00F15A1D" w:rsidRDefault="00F15A1D" w:rsidP="003D1A2B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_type</w:t>
            </w:r>
            <w:proofErr w:type="spellEnd"/>
          </w:p>
        </w:tc>
        <w:tc>
          <w:tcPr>
            <w:tcW w:w="2693" w:type="dxa"/>
            <w:tcBorders>
              <w:top w:val="single" w:sz="18" w:space="0" w:color="auto"/>
            </w:tcBorders>
            <w:vAlign w:val="center"/>
          </w:tcPr>
          <w:p w14:paraId="29E9827D" w14:textId="77777777" w:rsidR="00F15A1D" w:rsidRDefault="00F15A1D" w:rsidP="003D1A2B">
            <w:pPr>
              <w:rPr>
                <w:rFonts w:ascii="Times New Roman" w:hAnsi="Times New Roman"/>
                <w:szCs w:val="21"/>
              </w:rPr>
            </w:pPr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 description</w:t>
            </w:r>
          </w:p>
        </w:tc>
      </w:tr>
      <w:tr w:rsidR="00F15A1D" w14:paraId="2A28AD9D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6FE208B9" w14:textId="77777777" w:rsidR="00F15A1D" w:rsidRDefault="00F15A1D" w:rsidP="003D1A2B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自动生成</w:t>
            </w:r>
          </w:p>
        </w:tc>
        <w:tc>
          <w:tcPr>
            <w:tcW w:w="1559" w:type="dxa"/>
          </w:tcPr>
          <w:p w14:paraId="4D759306" w14:textId="77777777" w:rsidR="00F15A1D" w:rsidRPr="00133F31" w:rsidRDefault="00F15A1D" w:rsidP="003D1A2B">
            <w:r w:rsidRPr="00133F31">
              <w:rPr>
                <w:rFonts w:hint="eastAsia"/>
              </w:rPr>
              <w:t>片区</w:t>
            </w:r>
          </w:p>
        </w:tc>
        <w:tc>
          <w:tcPr>
            <w:tcW w:w="1418" w:type="dxa"/>
          </w:tcPr>
          <w:p w14:paraId="329623B9" w14:textId="77777777" w:rsidR="00F15A1D" w:rsidRPr="00DC31B6" w:rsidRDefault="00F15A1D" w:rsidP="003D1A2B">
            <w:r w:rsidRPr="00DC31B6"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44E5422E" w14:textId="77777777" w:rsidR="00F15A1D" w:rsidRPr="00DC31B6" w:rsidRDefault="00F15A1D" w:rsidP="003D1A2B">
            <w:r w:rsidRPr="00DC31B6">
              <w:rPr>
                <w:rFonts w:hint="eastAsia"/>
              </w:rPr>
              <w:t>房屋所在管辖区</w:t>
            </w:r>
          </w:p>
        </w:tc>
      </w:tr>
      <w:tr w:rsidR="00F15A1D" w14:paraId="2D609D17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75991DC6" w14:textId="77777777" w:rsidR="00F15A1D" w:rsidRDefault="00F15A1D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0E18288C" w14:textId="77777777" w:rsidR="00F15A1D" w:rsidRPr="00133F31" w:rsidRDefault="00F15A1D" w:rsidP="003D1A2B">
            <w:r w:rsidRPr="00133F31">
              <w:rPr>
                <w:rFonts w:hint="eastAsia"/>
              </w:rPr>
              <w:t>小区</w:t>
            </w:r>
          </w:p>
        </w:tc>
        <w:tc>
          <w:tcPr>
            <w:tcW w:w="1418" w:type="dxa"/>
          </w:tcPr>
          <w:p w14:paraId="4FD840D3" w14:textId="77777777" w:rsidR="00F15A1D" w:rsidRPr="00DC31B6" w:rsidRDefault="00F15A1D" w:rsidP="003D1A2B">
            <w:r w:rsidRPr="00DC31B6"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363BC0CF" w14:textId="77777777" w:rsidR="00F15A1D" w:rsidRPr="00DC31B6" w:rsidRDefault="00F15A1D" w:rsidP="003D1A2B">
            <w:r w:rsidRPr="00DC31B6">
              <w:rPr>
                <w:rFonts w:hint="eastAsia"/>
              </w:rPr>
              <w:t>房屋所在小区名称</w:t>
            </w:r>
          </w:p>
        </w:tc>
      </w:tr>
      <w:tr w:rsidR="00F15A1D" w14:paraId="0B4D0789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6E7757AA" w14:textId="77777777" w:rsidR="00F15A1D" w:rsidRDefault="00F15A1D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736B0C91" w14:textId="77777777" w:rsidR="00F15A1D" w:rsidRPr="00133F31" w:rsidRDefault="00F15A1D" w:rsidP="003D1A2B">
            <w:r w:rsidRPr="00133F31">
              <w:rPr>
                <w:rFonts w:hint="eastAsia"/>
              </w:rPr>
              <w:t>位置</w:t>
            </w:r>
          </w:p>
        </w:tc>
        <w:tc>
          <w:tcPr>
            <w:tcW w:w="1418" w:type="dxa"/>
          </w:tcPr>
          <w:p w14:paraId="6CCE0199" w14:textId="77777777" w:rsidR="00F15A1D" w:rsidRPr="00DC31B6" w:rsidRDefault="00F15A1D" w:rsidP="003D1A2B">
            <w:r w:rsidRPr="00DC31B6"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36202C37" w14:textId="77777777" w:rsidR="00F15A1D" w:rsidRPr="00DC31B6" w:rsidRDefault="00F15A1D" w:rsidP="003D1A2B">
            <w:r w:rsidRPr="00DC31B6">
              <w:rPr>
                <w:rFonts w:hint="eastAsia"/>
              </w:rPr>
              <w:t>房屋详细地址</w:t>
            </w:r>
          </w:p>
        </w:tc>
      </w:tr>
      <w:tr w:rsidR="00F15A1D" w14:paraId="577EA9C3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2526C62C" w14:textId="77777777" w:rsidR="00F15A1D" w:rsidRDefault="00F15A1D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5B8D50B0" w14:textId="77777777" w:rsidR="00F15A1D" w:rsidRPr="00133F31" w:rsidRDefault="00F15A1D" w:rsidP="003D1A2B">
            <w:r w:rsidRPr="00133F31">
              <w:rPr>
                <w:rFonts w:hint="eastAsia"/>
              </w:rPr>
              <w:t>楼层</w:t>
            </w:r>
          </w:p>
        </w:tc>
        <w:tc>
          <w:tcPr>
            <w:tcW w:w="1418" w:type="dxa"/>
          </w:tcPr>
          <w:p w14:paraId="575D4D72" w14:textId="77777777" w:rsidR="00F15A1D" w:rsidRPr="00DC31B6" w:rsidRDefault="00F15A1D" w:rsidP="003D1A2B">
            <w:r w:rsidRPr="00DC31B6"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14:paraId="317102A1" w14:textId="77777777" w:rsidR="00F15A1D" w:rsidRPr="00DC31B6" w:rsidRDefault="00F15A1D" w:rsidP="003D1A2B">
            <w:r w:rsidRPr="00DC31B6">
              <w:rPr>
                <w:rFonts w:hint="eastAsia"/>
              </w:rPr>
              <w:t>1-1</w:t>
            </w:r>
            <w:r w:rsidRPr="00DC31B6">
              <w:rPr>
                <w:rFonts w:hint="eastAsia"/>
              </w:rPr>
              <w:t>楼、</w:t>
            </w:r>
            <w:r w:rsidRPr="00DC31B6">
              <w:rPr>
                <w:rFonts w:hint="eastAsia"/>
              </w:rPr>
              <w:t>2-2</w:t>
            </w:r>
            <w:r w:rsidRPr="00DC31B6">
              <w:rPr>
                <w:rFonts w:hint="eastAsia"/>
              </w:rPr>
              <w:t>楼</w:t>
            </w:r>
            <w:r w:rsidRPr="00DC31B6">
              <w:rPr>
                <w:rFonts w:hint="eastAsia"/>
              </w:rPr>
              <w:t>...</w:t>
            </w:r>
          </w:p>
        </w:tc>
      </w:tr>
      <w:tr w:rsidR="00F15A1D" w14:paraId="6EDBBCF6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31437E6C" w14:textId="77777777" w:rsidR="00F15A1D" w:rsidRDefault="00F15A1D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0555D43F" w14:textId="77777777" w:rsidR="00F15A1D" w:rsidRPr="00133F31" w:rsidRDefault="00F15A1D" w:rsidP="003D1A2B">
            <w:r w:rsidRPr="00133F31">
              <w:rPr>
                <w:rFonts w:hint="eastAsia"/>
              </w:rPr>
              <w:t>房型</w:t>
            </w:r>
          </w:p>
        </w:tc>
        <w:tc>
          <w:tcPr>
            <w:tcW w:w="1418" w:type="dxa"/>
          </w:tcPr>
          <w:p w14:paraId="48BC34A7" w14:textId="77777777" w:rsidR="00F15A1D" w:rsidRPr="00DC31B6" w:rsidRDefault="00F15A1D" w:rsidP="003D1A2B">
            <w:r w:rsidRPr="00DC31B6"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14:paraId="773CB43F" w14:textId="77777777" w:rsidR="00F15A1D" w:rsidRPr="00DC31B6" w:rsidRDefault="00F15A1D" w:rsidP="003D1A2B">
            <w:r w:rsidRPr="00DC31B6">
              <w:rPr>
                <w:rFonts w:hint="eastAsia"/>
              </w:rPr>
              <w:t>1-1</w:t>
            </w:r>
            <w:r w:rsidRPr="00DC31B6">
              <w:rPr>
                <w:rFonts w:hint="eastAsia"/>
              </w:rPr>
              <w:t>室</w:t>
            </w:r>
            <w:r w:rsidRPr="00DC31B6">
              <w:rPr>
                <w:rFonts w:hint="eastAsia"/>
              </w:rPr>
              <w:t>1</w:t>
            </w:r>
            <w:r w:rsidRPr="00DC31B6">
              <w:rPr>
                <w:rFonts w:hint="eastAsia"/>
              </w:rPr>
              <w:t>厅、</w:t>
            </w:r>
            <w:r w:rsidRPr="00DC31B6">
              <w:rPr>
                <w:rFonts w:hint="eastAsia"/>
              </w:rPr>
              <w:t>2-2</w:t>
            </w:r>
            <w:r w:rsidRPr="00DC31B6">
              <w:rPr>
                <w:rFonts w:hint="eastAsia"/>
              </w:rPr>
              <w:t>室</w:t>
            </w:r>
            <w:r w:rsidRPr="00DC31B6">
              <w:rPr>
                <w:rFonts w:hint="eastAsia"/>
              </w:rPr>
              <w:t>1</w:t>
            </w:r>
            <w:r w:rsidRPr="00DC31B6">
              <w:rPr>
                <w:rFonts w:hint="eastAsia"/>
              </w:rPr>
              <w:t>厅</w:t>
            </w:r>
            <w:r w:rsidRPr="00DC31B6">
              <w:rPr>
                <w:rFonts w:hint="eastAsia"/>
              </w:rPr>
              <w:t>1</w:t>
            </w:r>
            <w:r w:rsidRPr="00DC31B6">
              <w:rPr>
                <w:rFonts w:hint="eastAsia"/>
              </w:rPr>
              <w:t>卫</w:t>
            </w:r>
            <w:r w:rsidRPr="00DC31B6">
              <w:rPr>
                <w:rFonts w:hint="eastAsia"/>
              </w:rPr>
              <w:t>...</w:t>
            </w:r>
          </w:p>
        </w:tc>
      </w:tr>
      <w:tr w:rsidR="00F15A1D" w14:paraId="039288E4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7EED0EBE" w14:textId="77777777" w:rsidR="00F15A1D" w:rsidRDefault="00F15A1D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675B8615" w14:textId="77777777" w:rsidR="00F15A1D" w:rsidRPr="00133F31" w:rsidRDefault="00F15A1D" w:rsidP="003D1A2B">
            <w:r w:rsidRPr="00133F31">
              <w:rPr>
                <w:rFonts w:hint="eastAsia"/>
              </w:rPr>
              <w:t>面积</w:t>
            </w:r>
          </w:p>
        </w:tc>
        <w:tc>
          <w:tcPr>
            <w:tcW w:w="1418" w:type="dxa"/>
          </w:tcPr>
          <w:p w14:paraId="3D33C598" w14:textId="77777777" w:rsidR="00F15A1D" w:rsidRPr="00DC31B6" w:rsidRDefault="00F15A1D" w:rsidP="003D1A2B">
            <w:r w:rsidRPr="00DC31B6">
              <w:rPr>
                <w:rFonts w:hint="eastAsia"/>
              </w:rPr>
              <w:t>2</w:t>
            </w:r>
          </w:p>
        </w:tc>
        <w:tc>
          <w:tcPr>
            <w:tcW w:w="2693" w:type="dxa"/>
          </w:tcPr>
          <w:p w14:paraId="06303CA0" w14:textId="77777777" w:rsidR="00F15A1D" w:rsidRPr="00DC31B6" w:rsidRDefault="00F15A1D" w:rsidP="003D1A2B">
            <w:r w:rsidRPr="00DC31B6">
              <w:rPr>
                <w:rFonts w:hint="eastAsia"/>
              </w:rPr>
              <w:t>房屋面积</w:t>
            </w:r>
          </w:p>
        </w:tc>
      </w:tr>
      <w:tr w:rsidR="00F15A1D" w14:paraId="2F6CF17D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279A403D" w14:textId="77777777" w:rsidR="00F15A1D" w:rsidRDefault="00F15A1D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639F1A7B" w14:textId="77777777" w:rsidR="00F15A1D" w:rsidRPr="00133F31" w:rsidRDefault="00F15A1D" w:rsidP="003D1A2B">
            <w:r w:rsidRPr="00133F31">
              <w:rPr>
                <w:rFonts w:hint="eastAsia"/>
              </w:rPr>
              <w:t>租金</w:t>
            </w:r>
          </w:p>
        </w:tc>
        <w:tc>
          <w:tcPr>
            <w:tcW w:w="1418" w:type="dxa"/>
          </w:tcPr>
          <w:p w14:paraId="69C7D4F8" w14:textId="77777777" w:rsidR="00F15A1D" w:rsidRPr="00DC31B6" w:rsidRDefault="00F15A1D" w:rsidP="003D1A2B">
            <w:r w:rsidRPr="00DC31B6">
              <w:t>2</w:t>
            </w:r>
          </w:p>
        </w:tc>
        <w:tc>
          <w:tcPr>
            <w:tcW w:w="2693" w:type="dxa"/>
          </w:tcPr>
          <w:p w14:paraId="32422AB3" w14:textId="77777777" w:rsidR="00F15A1D" w:rsidRPr="00DC31B6" w:rsidRDefault="00F15A1D" w:rsidP="003D1A2B"/>
        </w:tc>
      </w:tr>
      <w:tr w:rsidR="00F15A1D" w14:paraId="65388266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017927CC" w14:textId="77777777" w:rsidR="00F15A1D" w:rsidRDefault="00F15A1D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1FF8795B" w14:textId="77777777" w:rsidR="00F15A1D" w:rsidRPr="00133F31" w:rsidRDefault="00F15A1D" w:rsidP="003D1A2B">
            <w:r w:rsidRPr="00133F31">
              <w:rPr>
                <w:rFonts w:hint="eastAsia"/>
              </w:rPr>
              <w:t>押金</w:t>
            </w:r>
          </w:p>
        </w:tc>
        <w:tc>
          <w:tcPr>
            <w:tcW w:w="1418" w:type="dxa"/>
          </w:tcPr>
          <w:p w14:paraId="1A544D09" w14:textId="77777777" w:rsidR="00F15A1D" w:rsidRPr="00DC31B6" w:rsidRDefault="00F15A1D" w:rsidP="003D1A2B">
            <w:r w:rsidRPr="00DC31B6">
              <w:t>2</w:t>
            </w:r>
          </w:p>
        </w:tc>
        <w:tc>
          <w:tcPr>
            <w:tcW w:w="2693" w:type="dxa"/>
          </w:tcPr>
          <w:p w14:paraId="2F1C215C" w14:textId="77777777" w:rsidR="00F15A1D" w:rsidRPr="00DC31B6" w:rsidRDefault="00F15A1D" w:rsidP="003D1A2B"/>
        </w:tc>
      </w:tr>
      <w:tr w:rsidR="00F15A1D" w14:paraId="242E38B7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43EF7F8C" w14:textId="77777777" w:rsidR="00F15A1D" w:rsidRDefault="00F15A1D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55FD0303" w14:textId="77777777" w:rsidR="00F15A1D" w:rsidRPr="00133F31" w:rsidRDefault="00F15A1D" w:rsidP="003D1A2B">
            <w:r w:rsidRPr="00133F31">
              <w:rPr>
                <w:rFonts w:hint="eastAsia"/>
              </w:rPr>
              <w:t>房屋图片</w:t>
            </w:r>
          </w:p>
        </w:tc>
        <w:tc>
          <w:tcPr>
            <w:tcW w:w="1418" w:type="dxa"/>
          </w:tcPr>
          <w:p w14:paraId="66696C2B" w14:textId="77777777" w:rsidR="00F15A1D" w:rsidRPr="00DC31B6" w:rsidRDefault="00F15A1D" w:rsidP="003D1A2B">
            <w:r w:rsidRPr="00DC31B6">
              <w:rPr>
                <w:rFonts w:hint="eastAsia"/>
              </w:rPr>
              <w:t>1</w:t>
            </w:r>
          </w:p>
        </w:tc>
        <w:tc>
          <w:tcPr>
            <w:tcW w:w="2693" w:type="dxa"/>
          </w:tcPr>
          <w:p w14:paraId="7567A4E7" w14:textId="77777777" w:rsidR="00F15A1D" w:rsidRPr="00DC31B6" w:rsidRDefault="00F15A1D" w:rsidP="003D1A2B">
            <w:r w:rsidRPr="00DC31B6">
              <w:rPr>
                <w:rFonts w:hint="eastAsia"/>
              </w:rPr>
              <w:t>介绍房屋内外环境的图片</w:t>
            </w:r>
          </w:p>
        </w:tc>
      </w:tr>
      <w:tr w:rsidR="00F15A1D" w14:paraId="22C8F6D7" w14:textId="77777777" w:rsidTr="003D1A2B">
        <w:trPr>
          <w:trHeight w:val="399"/>
        </w:trPr>
        <w:tc>
          <w:tcPr>
            <w:tcW w:w="2093" w:type="dxa"/>
            <w:vAlign w:val="center"/>
          </w:tcPr>
          <w:p w14:paraId="1C4295A1" w14:textId="77777777" w:rsidR="00F15A1D" w:rsidRDefault="00F15A1D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41731077" w14:textId="77777777" w:rsidR="00F15A1D" w:rsidRDefault="00F15A1D" w:rsidP="003D1A2B">
            <w:r w:rsidRPr="00133F31">
              <w:rPr>
                <w:rFonts w:hint="eastAsia"/>
              </w:rPr>
              <w:t>租赁类型</w:t>
            </w:r>
          </w:p>
        </w:tc>
        <w:tc>
          <w:tcPr>
            <w:tcW w:w="1418" w:type="dxa"/>
          </w:tcPr>
          <w:p w14:paraId="764B69F0" w14:textId="77777777" w:rsidR="00F15A1D" w:rsidRPr="00DC31B6" w:rsidRDefault="00F15A1D" w:rsidP="003D1A2B">
            <w:r w:rsidRPr="00DC31B6">
              <w:rPr>
                <w:rFonts w:hint="eastAsia"/>
              </w:rPr>
              <w:t>5</w:t>
            </w:r>
          </w:p>
        </w:tc>
        <w:tc>
          <w:tcPr>
            <w:tcW w:w="2693" w:type="dxa"/>
          </w:tcPr>
          <w:p w14:paraId="462C0BAE" w14:textId="77777777" w:rsidR="00F15A1D" w:rsidRDefault="00F15A1D" w:rsidP="003D1A2B">
            <w:r w:rsidRPr="00DC31B6">
              <w:rPr>
                <w:rFonts w:hint="eastAsia"/>
              </w:rPr>
              <w:t>1-</w:t>
            </w:r>
            <w:r w:rsidRPr="00DC31B6">
              <w:rPr>
                <w:rFonts w:hint="eastAsia"/>
              </w:rPr>
              <w:t>合租</w:t>
            </w:r>
            <w:r w:rsidRPr="00DC31B6">
              <w:rPr>
                <w:rFonts w:hint="eastAsia"/>
              </w:rPr>
              <w:t>/2-</w:t>
            </w:r>
            <w:r w:rsidRPr="00DC31B6">
              <w:rPr>
                <w:rFonts w:hint="eastAsia"/>
              </w:rPr>
              <w:t>独租</w:t>
            </w:r>
            <w:r w:rsidRPr="00DC31B6">
              <w:rPr>
                <w:rFonts w:hint="eastAsia"/>
              </w:rPr>
              <w:t>...</w:t>
            </w:r>
          </w:p>
        </w:tc>
      </w:tr>
    </w:tbl>
    <w:p w14:paraId="12B26DC6" w14:textId="77777777" w:rsidR="00453F2D" w:rsidRDefault="00453F2D"/>
    <w:p w14:paraId="622A0C56" w14:textId="77777777" w:rsidR="00F00EB3" w:rsidRDefault="00F00EB3" w:rsidP="00F00EB3">
      <w:pPr>
        <w:pStyle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美食团购属性表</w:t>
      </w:r>
    </w:p>
    <w:tbl>
      <w:tblPr>
        <w:tblW w:w="8046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1418"/>
        <w:gridCol w:w="2976"/>
      </w:tblGrid>
      <w:tr w:rsidR="00F00EB3" w14:paraId="0D074AB3" w14:textId="77777777" w:rsidTr="00F00EB3">
        <w:trPr>
          <w:trHeight w:val="399"/>
        </w:trPr>
        <w:tc>
          <w:tcPr>
            <w:tcW w:w="2093" w:type="dxa"/>
            <w:tcBorders>
              <w:top w:val="single" w:sz="18" w:space="0" w:color="auto"/>
            </w:tcBorders>
            <w:vAlign w:val="center"/>
          </w:tcPr>
          <w:p w14:paraId="02281D0E" w14:textId="77777777" w:rsidR="00F00EB3" w:rsidRDefault="00F00EB3" w:rsidP="003D1A2B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id</w:t>
            </w:r>
            <w:proofErr w:type="gramEnd"/>
          </w:p>
        </w:tc>
        <w:tc>
          <w:tcPr>
            <w:tcW w:w="1559" w:type="dxa"/>
            <w:tcBorders>
              <w:top w:val="single" w:sz="18" w:space="0" w:color="auto"/>
            </w:tcBorders>
            <w:vAlign w:val="center"/>
          </w:tcPr>
          <w:p w14:paraId="57EF6572" w14:textId="77777777" w:rsidR="00F00EB3" w:rsidRDefault="00F00EB3" w:rsidP="003D1A2B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_name</w:t>
            </w:r>
            <w:proofErr w:type="spellEnd"/>
          </w:p>
        </w:tc>
        <w:tc>
          <w:tcPr>
            <w:tcW w:w="1418" w:type="dxa"/>
            <w:tcBorders>
              <w:top w:val="single" w:sz="18" w:space="0" w:color="auto"/>
            </w:tcBorders>
            <w:vAlign w:val="center"/>
          </w:tcPr>
          <w:p w14:paraId="1613AB93" w14:textId="77777777" w:rsidR="00F00EB3" w:rsidRDefault="00F00EB3" w:rsidP="003D1A2B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_type</w:t>
            </w:r>
            <w:proofErr w:type="spellEnd"/>
          </w:p>
        </w:tc>
        <w:tc>
          <w:tcPr>
            <w:tcW w:w="2976" w:type="dxa"/>
            <w:tcBorders>
              <w:top w:val="single" w:sz="18" w:space="0" w:color="auto"/>
            </w:tcBorders>
            <w:vAlign w:val="center"/>
          </w:tcPr>
          <w:p w14:paraId="0BA9D2C3" w14:textId="77777777" w:rsidR="00F00EB3" w:rsidRDefault="00F00EB3" w:rsidP="003D1A2B">
            <w:pPr>
              <w:rPr>
                <w:rFonts w:ascii="Times New Roman" w:hAnsi="Times New Roman"/>
                <w:szCs w:val="21"/>
              </w:rPr>
            </w:pPr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 description</w:t>
            </w:r>
          </w:p>
        </w:tc>
      </w:tr>
      <w:tr w:rsidR="00F00EB3" w14:paraId="0FE83A70" w14:textId="77777777" w:rsidTr="00F00EB3">
        <w:trPr>
          <w:trHeight w:val="399"/>
        </w:trPr>
        <w:tc>
          <w:tcPr>
            <w:tcW w:w="2093" w:type="dxa"/>
            <w:vAlign w:val="center"/>
          </w:tcPr>
          <w:p w14:paraId="6BC96FEB" w14:textId="77777777" w:rsidR="00F00EB3" w:rsidRDefault="00F00EB3" w:rsidP="003D1A2B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自动生成</w:t>
            </w:r>
          </w:p>
        </w:tc>
        <w:tc>
          <w:tcPr>
            <w:tcW w:w="1559" w:type="dxa"/>
          </w:tcPr>
          <w:p w14:paraId="29D781BC" w14:textId="77777777" w:rsidR="00F00EB3" w:rsidRPr="00AE3C57" w:rsidRDefault="00F00EB3" w:rsidP="003D1A2B">
            <w:r w:rsidRPr="00AE3C57">
              <w:rPr>
                <w:rFonts w:hint="eastAsia"/>
              </w:rPr>
              <w:t>人数</w:t>
            </w:r>
          </w:p>
        </w:tc>
        <w:tc>
          <w:tcPr>
            <w:tcW w:w="1418" w:type="dxa"/>
          </w:tcPr>
          <w:p w14:paraId="4B98CA69" w14:textId="77777777" w:rsidR="00F00EB3" w:rsidRPr="00AE3C57" w:rsidRDefault="00F00EB3" w:rsidP="003D1A2B">
            <w:r w:rsidRPr="00AE3C57">
              <w:rPr>
                <w:rFonts w:hint="eastAsia"/>
              </w:rPr>
              <w:t>3</w:t>
            </w:r>
          </w:p>
        </w:tc>
        <w:tc>
          <w:tcPr>
            <w:tcW w:w="2976" w:type="dxa"/>
          </w:tcPr>
          <w:p w14:paraId="3F99F211" w14:textId="77777777" w:rsidR="00F00EB3" w:rsidRPr="00AE3C57" w:rsidRDefault="00F00EB3" w:rsidP="003D1A2B">
            <w:r w:rsidRPr="00AE3C57">
              <w:rPr>
                <w:rFonts w:hint="eastAsia"/>
              </w:rPr>
              <w:t>2</w:t>
            </w:r>
            <w:r w:rsidRPr="00AE3C57">
              <w:rPr>
                <w:rFonts w:hint="eastAsia"/>
              </w:rPr>
              <w:t>人套餐、</w:t>
            </w:r>
            <w:r w:rsidRPr="00AE3C57">
              <w:rPr>
                <w:rFonts w:hint="eastAsia"/>
              </w:rPr>
              <w:t>3</w:t>
            </w:r>
            <w:r w:rsidRPr="00AE3C57">
              <w:rPr>
                <w:rFonts w:hint="eastAsia"/>
              </w:rPr>
              <w:t>人套餐</w:t>
            </w:r>
          </w:p>
        </w:tc>
      </w:tr>
      <w:tr w:rsidR="00F00EB3" w14:paraId="25DDB3A8" w14:textId="77777777" w:rsidTr="00F00EB3">
        <w:trPr>
          <w:trHeight w:val="399"/>
        </w:trPr>
        <w:tc>
          <w:tcPr>
            <w:tcW w:w="2093" w:type="dxa"/>
            <w:vAlign w:val="center"/>
          </w:tcPr>
          <w:p w14:paraId="5B16A05F" w14:textId="77777777" w:rsidR="00F00EB3" w:rsidRDefault="00F00EB3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0E133382" w14:textId="77777777" w:rsidR="00F00EB3" w:rsidRPr="00AE3C57" w:rsidRDefault="00F00EB3" w:rsidP="003D1A2B">
            <w:r w:rsidRPr="00AE3C57">
              <w:rPr>
                <w:rFonts w:hint="eastAsia"/>
              </w:rPr>
              <w:t>商家图片</w:t>
            </w:r>
          </w:p>
        </w:tc>
        <w:tc>
          <w:tcPr>
            <w:tcW w:w="1418" w:type="dxa"/>
          </w:tcPr>
          <w:p w14:paraId="11ABB149" w14:textId="77777777" w:rsidR="00F00EB3" w:rsidRPr="00AE3C57" w:rsidRDefault="00F00EB3" w:rsidP="003D1A2B">
            <w:r w:rsidRPr="00AE3C57">
              <w:rPr>
                <w:rFonts w:hint="eastAsia"/>
              </w:rPr>
              <w:t>1</w:t>
            </w:r>
          </w:p>
        </w:tc>
        <w:tc>
          <w:tcPr>
            <w:tcW w:w="2976" w:type="dxa"/>
          </w:tcPr>
          <w:p w14:paraId="02BCF3B2" w14:textId="77777777" w:rsidR="00F00EB3" w:rsidRPr="00AE3C57" w:rsidRDefault="00F00EB3" w:rsidP="003D1A2B">
            <w:r w:rsidRPr="00AE3C57">
              <w:rPr>
                <w:rFonts w:hint="eastAsia"/>
              </w:rPr>
              <w:t>宣传商家内外环境的图片</w:t>
            </w:r>
          </w:p>
        </w:tc>
      </w:tr>
      <w:tr w:rsidR="00F00EB3" w14:paraId="1FFFF4F6" w14:textId="77777777" w:rsidTr="00F00EB3">
        <w:trPr>
          <w:trHeight w:val="399"/>
        </w:trPr>
        <w:tc>
          <w:tcPr>
            <w:tcW w:w="2093" w:type="dxa"/>
            <w:vAlign w:val="center"/>
          </w:tcPr>
          <w:p w14:paraId="4541EC28" w14:textId="77777777" w:rsidR="00F00EB3" w:rsidRDefault="00F00EB3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0D0D86E3" w14:textId="77777777" w:rsidR="00F00EB3" w:rsidRPr="00AE3C57" w:rsidRDefault="00F00EB3" w:rsidP="003D1A2B">
            <w:r w:rsidRPr="00AE3C57">
              <w:rPr>
                <w:rFonts w:hint="eastAsia"/>
              </w:rPr>
              <w:t>总价格</w:t>
            </w:r>
          </w:p>
        </w:tc>
        <w:tc>
          <w:tcPr>
            <w:tcW w:w="1418" w:type="dxa"/>
          </w:tcPr>
          <w:p w14:paraId="5AFC6976" w14:textId="77777777" w:rsidR="00F00EB3" w:rsidRPr="00AE3C57" w:rsidRDefault="00F00EB3" w:rsidP="003D1A2B">
            <w:r w:rsidRPr="00AE3C57">
              <w:rPr>
                <w:rFonts w:hint="eastAsia"/>
              </w:rPr>
              <w:t>2</w:t>
            </w:r>
          </w:p>
        </w:tc>
        <w:tc>
          <w:tcPr>
            <w:tcW w:w="2976" w:type="dxa"/>
          </w:tcPr>
          <w:p w14:paraId="2066BA26" w14:textId="77777777" w:rsidR="00F00EB3" w:rsidRPr="00AE3C57" w:rsidRDefault="00F00EB3" w:rsidP="003D1A2B"/>
        </w:tc>
      </w:tr>
      <w:tr w:rsidR="00F00EB3" w14:paraId="0D7D886F" w14:textId="77777777" w:rsidTr="00F00EB3">
        <w:trPr>
          <w:trHeight w:val="399"/>
        </w:trPr>
        <w:tc>
          <w:tcPr>
            <w:tcW w:w="2093" w:type="dxa"/>
            <w:vAlign w:val="center"/>
          </w:tcPr>
          <w:p w14:paraId="39653AD7" w14:textId="77777777" w:rsidR="00F00EB3" w:rsidRDefault="00F00EB3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7B8F09CB" w14:textId="77777777" w:rsidR="00F00EB3" w:rsidRPr="00AE3C57" w:rsidRDefault="00F00EB3" w:rsidP="003D1A2B">
            <w:r w:rsidRPr="00AE3C57">
              <w:rPr>
                <w:rFonts w:hint="eastAsia"/>
              </w:rPr>
              <w:t>人均价格</w:t>
            </w:r>
          </w:p>
        </w:tc>
        <w:tc>
          <w:tcPr>
            <w:tcW w:w="1418" w:type="dxa"/>
          </w:tcPr>
          <w:p w14:paraId="397799B9" w14:textId="77777777" w:rsidR="00F00EB3" w:rsidRPr="00AE3C57" w:rsidRDefault="00F00EB3" w:rsidP="003D1A2B">
            <w:r w:rsidRPr="00AE3C57">
              <w:rPr>
                <w:rFonts w:hint="eastAsia"/>
              </w:rPr>
              <w:t>2</w:t>
            </w:r>
          </w:p>
        </w:tc>
        <w:tc>
          <w:tcPr>
            <w:tcW w:w="2976" w:type="dxa"/>
          </w:tcPr>
          <w:p w14:paraId="3C51141E" w14:textId="77777777" w:rsidR="00F00EB3" w:rsidRPr="00AE3C57" w:rsidRDefault="00F00EB3" w:rsidP="003D1A2B">
            <w:r w:rsidRPr="00AE3C57">
              <w:rPr>
                <w:rFonts w:hint="eastAsia"/>
              </w:rPr>
              <w:t>总价格除以人数</w:t>
            </w:r>
          </w:p>
        </w:tc>
      </w:tr>
      <w:tr w:rsidR="00F00EB3" w14:paraId="7AF60854" w14:textId="77777777" w:rsidTr="00F00EB3">
        <w:trPr>
          <w:trHeight w:val="399"/>
        </w:trPr>
        <w:tc>
          <w:tcPr>
            <w:tcW w:w="2093" w:type="dxa"/>
            <w:vAlign w:val="center"/>
          </w:tcPr>
          <w:p w14:paraId="23E7D362" w14:textId="77777777" w:rsidR="00F00EB3" w:rsidRDefault="00F00EB3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0FA50DE7" w14:textId="77777777" w:rsidR="00F00EB3" w:rsidRPr="00AE3C57" w:rsidRDefault="00F00EB3" w:rsidP="003D1A2B">
            <w:r w:rsidRPr="00AE3C57">
              <w:rPr>
                <w:rFonts w:hint="eastAsia"/>
              </w:rPr>
              <w:t>菜品图片</w:t>
            </w:r>
          </w:p>
        </w:tc>
        <w:tc>
          <w:tcPr>
            <w:tcW w:w="1418" w:type="dxa"/>
          </w:tcPr>
          <w:p w14:paraId="4A130C57" w14:textId="77777777" w:rsidR="00F00EB3" w:rsidRPr="00AE3C57" w:rsidRDefault="00F00EB3" w:rsidP="003D1A2B">
            <w:r w:rsidRPr="00AE3C57">
              <w:rPr>
                <w:rFonts w:hint="eastAsia"/>
              </w:rPr>
              <w:t>1</w:t>
            </w:r>
          </w:p>
        </w:tc>
        <w:tc>
          <w:tcPr>
            <w:tcW w:w="2976" w:type="dxa"/>
          </w:tcPr>
          <w:p w14:paraId="57CD5300" w14:textId="77777777" w:rsidR="00F00EB3" w:rsidRPr="00AE3C57" w:rsidRDefault="00F00EB3" w:rsidP="003D1A2B"/>
        </w:tc>
      </w:tr>
      <w:tr w:rsidR="00F00EB3" w14:paraId="5365632C" w14:textId="77777777" w:rsidTr="00F00EB3">
        <w:trPr>
          <w:trHeight w:val="399"/>
        </w:trPr>
        <w:tc>
          <w:tcPr>
            <w:tcW w:w="2093" w:type="dxa"/>
            <w:vAlign w:val="center"/>
          </w:tcPr>
          <w:p w14:paraId="4BAA7CD8" w14:textId="77777777" w:rsidR="00F00EB3" w:rsidRDefault="00F00EB3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66844DE6" w14:textId="77777777" w:rsidR="00F00EB3" w:rsidRPr="00AE3C57" w:rsidRDefault="00F00EB3" w:rsidP="003D1A2B">
            <w:r w:rsidRPr="00AE3C57">
              <w:rPr>
                <w:rFonts w:hint="eastAsia"/>
              </w:rPr>
              <w:t>营业时间</w:t>
            </w:r>
          </w:p>
        </w:tc>
        <w:tc>
          <w:tcPr>
            <w:tcW w:w="1418" w:type="dxa"/>
          </w:tcPr>
          <w:p w14:paraId="7CAD4BD0" w14:textId="77777777" w:rsidR="00F00EB3" w:rsidRPr="00AE3C57" w:rsidRDefault="00F00EB3" w:rsidP="003D1A2B">
            <w:r w:rsidRPr="00AE3C57">
              <w:rPr>
                <w:rFonts w:hint="eastAsia"/>
              </w:rPr>
              <w:t>4</w:t>
            </w:r>
          </w:p>
        </w:tc>
        <w:tc>
          <w:tcPr>
            <w:tcW w:w="2976" w:type="dxa"/>
          </w:tcPr>
          <w:p w14:paraId="1F4273E9" w14:textId="77777777" w:rsidR="00F00EB3" w:rsidRPr="00AE3C57" w:rsidRDefault="00F00EB3" w:rsidP="003D1A2B"/>
        </w:tc>
      </w:tr>
      <w:tr w:rsidR="00F00EB3" w14:paraId="3672F507" w14:textId="77777777" w:rsidTr="00F00EB3">
        <w:trPr>
          <w:trHeight w:val="399"/>
        </w:trPr>
        <w:tc>
          <w:tcPr>
            <w:tcW w:w="2093" w:type="dxa"/>
            <w:vAlign w:val="center"/>
          </w:tcPr>
          <w:p w14:paraId="739A6B4B" w14:textId="77777777" w:rsidR="00F00EB3" w:rsidRDefault="00F00EB3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0613140F" w14:textId="77777777" w:rsidR="00F00EB3" w:rsidRPr="00AE3C57" w:rsidRDefault="00F00EB3" w:rsidP="003D1A2B">
            <w:r w:rsidRPr="00AE3C57">
              <w:rPr>
                <w:rFonts w:hint="eastAsia"/>
              </w:rPr>
              <w:t>地址</w:t>
            </w:r>
          </w:p>
        </w:tc>
        <w:tc>
          <w:tcPr>
            <w:tcW w:w="1418" w:type="dxa"/>
          </w:tcPr>
          <w:p w14:paraId="24F54803" w14:textId="77777777" w:rsidR="00F00EB3" w:rsidRPr="00AE3C57" w:rsidRDefault="00F00EB3" w:rsidP="003D1A2B">
            <w:r w:rsidRPr="00AE3C57">
              <w:rPr>
                <w:rFonts w:hint="eastAsia"/>
              </w:rPr>
              <w:t>1</w:t>
            </w:r>
          </w:p>
        </w:tc>
        <w:tc>
          <w:tcPr>
            <w:tcW w:w="2976" w:type="dxa"/>
          </w:tcPr>
          <w:p w14:paraId="70D85648" w14:textId="77777777" w:rsidR="00F00EB3" w:rsidRPr="00AE3C57" w:rsidRDefault="00F00EB3" w:rsidP="00F00EB3">
            <w:r w:rsidRPr="00AE3C57">
              <w:rPr>
                <w:rFonts w:hint="eastAsia"/>
              </w:rPr>
              <w:t>具体某一家</w:t>
            </w:r>
            <w:r>
              <w:rPr>
                <w:rFonts w:hint="eastAsia"/>
              </w:rPr>
              <w:t>分</w:t>
            </w:r>
            <w:r w:rsidRPr="00AE3C57">
              <w:rPr>
                <w:rFonts w:hint="eastAsia"/>
              </w:rPr>
              <w:t>店的地址</w:t>
            </w:r>
          </w:p>
        </w:tc>
      </w:tr>
      <w:tr w:rsidR="00F00EB3" w14:paraId="5A17ABAF" w14:textId="77777777" w:rsidTr="00F00EB3">
        <w:trPr>
          <w:trHeight w:val="399"/>
        </w:trPr>
        <w:tc>
          <w:tcPr>
            <w:tcW w:w="2093" w:type="dxa"/>
            <w:vAlign w:val="center"/>
          </w:tcPr>
          <w:p w14:paraId="732EE488" w14:textId="77777777" w:rsidR="00F00EB3" w:rsidRDefault="00F00EB3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69023130" w14:textId="77777777" w:rsidR="00F00EB3" w:rsidRPr="00AE3C57" w:rsidRDefault="00F00EB3" w:rsidP="003D1A2B">
            <w:r w:rsidRPr="00AE3C57">
              <w:rPr>
                <w:rFonts w:hint="eastAsia"/>
              </w:rPr>
              <w:t>团购电话</w:t>
            </w:r>
          </w:p>
        </w:tc>
        <w:tc>
          <w:tcPr>
            <w:tcW w:w="1418" w:type="dxa"/>
          </w:tcPr>
          <w:p w14:paraId="1425DAFA" w14:textId="77777777" w:rsidR="00F00EB3" w:rsidRPr="00AE3C57" w:rsidRDefault="00F00EB3" w:rsidP="003D1A2B">
            <w:r w:rsidRPr="00AE3C57">
              <w:rPr>
                <w:rFonts w:hint="eastAsia"/>
              </w:rPr>
              <w:t>1</w:t>
            </w:r>
          </w:p>
        </w:tc>
        <w:tc>
          <w:tcPr>
            <w:tcW w:w="2976" w:type="dxa"/>
          </w:tcPr>
          <w:p w14:paraId="0B4E68D0" w14:textId="77777777" w:rsidR="00F00EB3" w:rsidRDefault="00F00EB3" w:rsidP="003D1A2B">
            <w:r>
              <w:rPr>
                <w:rFonts w:hint="eastAsia"/>
              </w:rPr>
              <w:t>具体某一家分</w:t>
            </w:r>
            <w:r w:rsidRPr="00AE3C57">
              <w:rPr>
                <w:rFonts w:hint="eastAsia"/>
              </w:rPr>
              <w:t>店的联系电话</w:t>
            </w:r>
          </w:p>
        </w:tc>
      </w:tr>
    </w:tbl>
    <w:p w14:paraId="59223449" w14:textId="77777777" w:rsidR="00F00EB3" w:rsidRDefault="00F00EB3" w:rsidP="00F00EB3"/>
    <w:p w14:paraId="103CBAF3" w14:textId="77777777" w:rsidR="0065660A" w:rsidRDefault="0065660A" w:rsidP="0065660A">
      <w:pPr>
        <w:pStyle w:val="1"/>
        <w:rPr>
          <w:rFonts w:ascii="Times New Roman" w:hAnsi="Times New Roman"/>
        </w:rPr>
      </w:pPr>
      <w:r>
        <w:rPr>
          <w:rFonts w:ascii="Times New Roman" w:hAnsi="Times New Roman" w:hint="eastAsia"/>
        </w:rPr>
        <w:t>兼职信息属性表</w:t>
      </w:r>
    </w:p>
    <w:tbl>
      <w:tblPr>
        <w:tblW w:w="8472" w:type="dxa"/>
        <w:tblBorders>
          <w:top w:val="single" w:sz="18" w:space="0" w:color="auto"/>
          <w:left w:val="single" w:sz="8" w:space="0" w:color="auto"/>
          <w:bottom w:val="single" w:sz="1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559"/>
        <w:gridCol w:w="1418"/>
        <w:gridCol w:w="3402"/>
      </w:tblGrid>
      <w:tr w:rsidR="0065660A" w14:paraId="5738D875" w14:textId="77777777" w:rsidTr="0065660A">
        <w:trPr>
          <w:trHeight w:val="399"/>
        </w:trPr>
        <w:tc>
          <w:tcPr>
            <w:tcW w:w="2093" w:type="dxa"/>
            <w:tcBorders>
              <w:top w:val="single" w:sz="18" w:space="0" w:color="auto"/>
            </w:tcBorders>
            <w:vAlign w:val="center"/>
          </w:tcPr>
          <w:p w14:paraId="04DCBB5F" w14:textId="77777777" w:rsidR="0065660A" w:rsidRDefault="0065660A" w:rsidP="003D1A2B">
            <w:pPr>
              <w:rPr>
                <w:rFonts w:ascii="Times New Roman" w:hAnsi="Times New Roman"/>
                <w:szCs w:val="21"/>
              </w:rPr>
            </w:pPr>
            <w:proofErr w:type="gramStart"/>
            <w:r>
              <w:rPr>
                <w:rFonts w:ascii="Times New Roman" w:hAnsi="Times New Roman" w:hint="eastAsia"/>
                <w:szCs w:val="21"/>
              </w:rPr>
              <w:t>id</w:t>
            </w:r>
            <w:proofErr w:type="gramEnd"/>
          </w:p>
        </w:tc>
        <w:tc>
          <w:tcPr>
            <w:tcW w:w="1559" w:type="dxa"/>
            <w:tcBorders>
              <w:top w:val="single" w:sz="18" w:space="0" w:color="auto"/>
            </w:tcBorders>
            <w:vAlign w:val="center"/>
          </w:tcPr>
          <w:p w14:paraId="230CDCBE" w14:textId="77777777" w:rsidR="0065660A" w:rsidRDefault="0065660A" w:rsidP="003D1A2B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_name</w:t>
            </w:r>
            <w:proofErr w:type="spellEnd"/>
          </w:p>
        </w:tc>
        <w:tc>
          <w:tcPr>
            <w:tcW w:w="1418" w:type="dxa"/>
            <w:tcBorders>
              <w:top w:val="single" w:sz="18" w:space="0" w:color="auto"/>
            </w:tcBorders>
            <w:vAlign w:val="center"/>
          </w:tcPr>
          <w:p w14:paraId="3F7D2576" w14:textId="77777777" w:rsidR="0065660A" w:rsidRDefault="0065660A" w:rsidP="003D1A2B">
            <w:pPr>
              <w:rPr>
                <w:rFonts w:ascii="Times New Roman" w:hAnsi="Times New Roman"/>
                <w:szCs w:val="21"/>
              </w:rPr>
            </w:pPr>
            <w:proofErr w:type="spellStart"/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_type</w:t>
            </w:r>
            <w:proofErr w:type="spellEnd"/>
          </w:p>
        </w:tc>
        <w:tc>
          <w:tcPr>
            <w:tcW w:w="3402" w:type="dxa"/>
            <w:tcBorders>
              <w:top w:val="single" w:sz="18" w:space="0" w:color="auto"/>
            </w:tcBorders>
            <w:vAlign w:val="center"/>
          </w:tcPr>
          <w:p w14:paraId="3F1301CD" w14:textId="77777777" w:rsidR="0065660A" w:rsidRDefault="0065660A" w:rsidP="003D1A2B">
            <w:pPr>
              <w:rPr>
                <w:rFonts w:ascii="Times New Roman" w:hAnsi="Times New Roman"/>
                <w:szCs w:val="21"/>
              </w:rPr>
            </w:pPr>
            <w:proofErr w:type="gramStart"/>
            <w:r w:rsidRPr="0078370E">
              <w:rPr>
                <w:rFonts w:ascii="Times New Roman" w:hAnsi="Times New Roman"/>
                <w:szCs w:val="21"/>
              </w:rPr>
              <w:t>attribute</w:t>
            </w:r>
            <w:proofErr w:type="gramEnd"/>
            <w:r w:rsidRPr="0078370E">
              <w:rPr>
                <w:rFonts w:ascii="Times New Roman" w:hAnsi="Times New Roman"/>
                <w:szCs w:val="21"/>
              </w:rPr>
              <w:t>_ description</w:t>
            </w:r>
          </w:p>
        </w:tc>
      </w:tr>
      <w:tr w:rsidR="0065660A" w14:paraId="235A8B9B" w14:textId="77777777" w:rsidTr="0065660A">
        <w:trPr>
          <w:trHeight w:val="399"/>
        </w:trPr>
        <w:tc>
          <w:tcPr>
            <w:tcW w:w="2093" w:type="dxa"/>
            <w:vAlign w:val="center"/>
          </w:tcPr>
          <w:p w14:paraId="3AD4E92E" w14:textId="77777777" w:rsidR="0065660A" w:rsidRDefault="0065660A" w:rsidP="003D1A2B">
            <w:pPr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自动生成</w:t>
            </w:r>
          </w:p>
        </w:tc>
        <w:tc>
          <w:tcPr>
            <w:tcW w:w="1559" w:type="dxa"/>
          </w:tcPr>
          <w:p w14:paraId="15025A09" w14:textId="77777777" w:rsidR="0065660A" w:rsidRPr="00414238" w:rsidRDefault="0065660A" w:rsidP="003D1A2B">
            <w:r w:rsidRPr="00414238">
              <w:rPr>
                <w:rFonts w:hint="eastAsia"/>
              </w:rPr>
              <w:t>学历</w:t>
            </w:r>
          </w:p>
        </w:tc>
        <w:tc>
          <w:tcPr>
            <w:tcW w:w="1418" w:type="dxa"/>
          </w:tcPr>
          <w:p w14:paraId="1644DA52" w14:textId="77777777" w:rsidR="0065660A" w:rsidRPr="00414238" w:rsidRDefault="0065660A" w:rsidP="003D1A2B">
            <w:r w:rsidRPr="00414238">
              <w:rPr>
                <w:rFonts w:hint="eastAsia"/>
              </w:rPr>
              <w:t>5</w:t>
            </w:r>
          </w:p>
        </w:tc>
        <w:tc>
          <w:tcPr>
            <w:tcW w:w="3402" w:type="dxa"/>
          </w:tcPr>
          <w:p w14:paraId="6A784777" w14:textId="77777777" w:rsidR="0065660A" w:rsidRPr="00414238" w:rsidRDefault="0065660A" w:rsidP="003D1A2B">
            <w:r w:rsidRPr="00414238">
              <w:rPr>
                <w:rFonts w:hint="eastAsia"/>
              </w:rPr>
              <w:t>0-</w:t>
            </w:r>
            <w:r w:rsidRPr="00414238">
              <w:rPr>
                <w:rFonts w:hint="eastAsia"/>
              </w:rPr>
              <w:t>高中、</w:t>
            </w:r>
            <w:r w:rsidRPr="00414238">
              <w:rPr>
                <w:rFonts w:hint="eastAsia"/>
              </w:rPr>
              <w:t>1-</w:t>
            </w:r>
            <w:r w:rsidRPr="00414238">
              <w:rPr>
                <w:rFonts w:hint="eastAsia"/>
              </w:rPr>
              <w:t>专科、</w:t>
            </w:r>
            <w:r w:rsidRPr="00414238">
              <w:rPr>
                <w:rFonts w:hint="eastAsia"/>
              </w:rPr>
              <w:t>2-</w:t>
            </w:r>
            <w:r w:rsidRPr="00414238">
              <w:rPr>
                <w:rFonts w:hint="eastAsia"/>
              </w:rPr>
              <w:t>本科、</w:t>
            </w:r>
            <w:r w:rsidRPr="00414238">
              <w:rPr>
                <w:rFonts w:hint="eastAsia"/>
              </w:rPr>
              <w:t>3-</w:t>
            </w:r>
            <w:r w:rsidRPr="00414238">
              <w:rPr>
                <w:rFonts w:hint="eastAsia"/>
              </w:rPr>
              <w:t>研究生</w:t>
            </w:r>
          </w:p>
        </w:tc>
      </w:tr>
      <w:tr w:rsidR="0065660A" w14:paraId="417957C7" w14:textId="77777777" w:rsidTr="0065660A">
        <w:trPr>
          <w:trHeight w:val="399"/>
        </w:trPr>
        <w:tc>
          <w:tcPr>
            <w:tcW w:w="2093" w:type="dxa"/>
            <w:vAlign w:val="center"/>
          </w:tcPr>
          <w:p w14:paraId="63AA77F2" w14:textId="77777777" w:rsidR="0065660A" w:rsidRDefault="0065660A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1DC8796D" w14:textId="77777777" w:rsidR="0065660A" w:rsidRPr="00414238" w:rsidRDefault="0065660A" w:rsidP="003D1A2B">
            <w:r w:rsidRPr="00414238">
              <w:rPr>
                <w:rFonts w:hint="eastAsia"/>
              </w:rPr>
              <w:t>工作经验</w:t>
            </w:r>
          </w:p>
        </w:tc>
        <w:tc>
          <w:tcPr>
            <w:tcW w:w="1418" w:type="dxa"/>
          </w:tcPr>
          <w:p w14:paraId="2EE6FD67" w14:textId="77777777" w:rsidR="0065660A" w:rsidRPr="00414238" w:rsidRDefault="0065660A" w:rsidP="003D1A2B">
            <w:r w:rsidRPr="00414238">
              <w:rPr>
                <w:rFonts w:hint="eastAsia"/>
              </w:rPr>
              <w:t>5</w:t>
            </w:r>
          </w:p>
        </w:tc>
        <w:tc>
          <w:tcPr>
            <w:tcW w:w="3402" w:type="dxa"/>
          </w:tcPr>
          <w:p w14:paraId="6E9411BC" w14:textId="77777777" w:rsidR="0065660A" w:rsidRPr="00414238" w:rsidRDefault="0065660A" w:rsidP="003D1A2B">
            <w:r w:rsidRPr="00414238">
              <w:rPr>
                <w:rFonts w:hint="eastAsia"/>
              </w:rPr>
              <w:t>0-</w:t>
            </w:r>
            <w:r w:rsidRPr="00414238">
              <w:rPr>
                <w:rFonts w:hint="eastAsia"/>
              </w:rPr>
              <w:t>无经验、</w:t>
            </w:r>
            <w:r w:rsidRPr="00414238">
              <w:rPr>
                <w:rFonts w:hint="eastAsia"/>
              </w:rPr>
              <w:t>1-1</w:t>
            </w:r>
            <w:r w:rsidRPr="00414238">
              <w:rPr>
                <w:rFonts w:hint="eastAsia"/>
              </w:rPr>
              <w:t>年工作经验、</w:t>
            </w:r>
            <w:r w:rsidRPr="00414238">
              <w:rPr>
                <w:rFonts w:hint="eastAsia"/>
              </w:rPr>
              <w:t>2-2</w:t>
            </w:r>
            <w:r w:rsidRPr="00414238">
              <w:rPr>
                <w:rFonts w:hint="eastAsia"/>
              </w:rPr>
              <w:t>年工作经验</w:t>
            </w:r>
          </w:p>
        </w:tc>
      </w:tr>
      <w:tr w:rsidR="0065660A" w14:paraId="6C3DCDA7" w14:textId="77777777" w:rsidTr="0065660A">
        <w:trPr>
          <w:trHeight w:val="399"/>
        </w:trPr>
        <w:tc>
          <w:tcPr>
            <w:tcW w:w="2093" w:type="dxa"/>
            <w:vAlign w:val="center"/>
          </w:tcPr>
          <w:p w14:paraId="67293825" w14:textId="77777777" w:rsidR="0065660A" w:rsidRDefault="0065660A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335BCEE4" w14:textId="77777777" w:rsidR="0065660A" w:rsidRPr="00414238" w:rsidRDefault="0065660A" w:rsidP="003D1A2B">
            <w:r w:rsidRPr="00414238">
              <w:rPr>
                <w:rFonts w:hint="eastAsia"/>
              </w:rPr>
              <w:t>招聘人数</w:t>
            </w:r>
          </w:p>
        </w:tc>
        <w:tc>
          <w:tcPr>
            <w:tcW w:w="1418" w:type="dxa"/>
          </w:tcPr>
          <w:p w14:paraId="641CC66F" w14:textId="77777777" w:rsidR="0065660A" w:rsidRPr="00414238" w:rsidRDefault="0065660A" w:rsidP="003D1A2B">
            <w:r w:rsidRPr="00414238">
              <w:rPr>
                <w:rFonts w:hint="eastAsia"/>
              </w:rPr>
              <w:t>3</w:t>
            </w:r>
          </w:p>
        </w:tc>
        <w:tc>
          <w:tcPr>
            <w:tcW w:w="3402" w:type="dxa"/>
          </w:tcPr>
          <w:p w14:paraId="3EF586B6" w14:textId="77777777" w:rsidR="0065660A" w:rsidRPr="00414238" w:rsidRDefault="0065660A" w:rsidP="003D1A2B"/>
        </w:tc>
      </w:tr>
      <w:tr w:rsidR="0065660A" w14:paraId="0C5921AE" w14:textId="77777777" w:rsidTr="0065660A">
        <w:trPr>
          <w:trHeight w:val="399"/>
        </w:trPr>
        <w:tc>
          <w:tcPr>
            <w:tcW w:w="2093" w:type="dxa"/>
            <w:vAlign w:val="center"/>
          </w:tcPr>
          <w:p w14:paraId="1A078232" w14:textId="77777777" w:rsidR="0065660A" w:rsidRDefault="0065660A" w:rsidP="003D1A2B">
            <w:pPr>
              <w:rPr>
                <w:rFonts w:ascii="Times New Roman" w:hAnsi="Times New Roman"/>
                <w:szCs w:val="21"/>
              </w:rPr>
            </w:pPr>
          </w:p>
        </w:tc>
        <w:tc>
          <w:tcPr>
            <w:tcW w:w="1559" w:type="dxa"/>
          </w:tcPr>
          <w:p w14:paraId="2D1A7BD3" w14:textId="77777777" w:rsidR="0065660A" w:rsidRPr="00414238" w:rsidRDefault="0065660A" w:rsidP="003D1A2B">
            <w:r w:rsidRPr="00414238">
              <w:rPr>
                <w:rFonts w:hint="eastAsia"/>
              </w:rPr>
              <w:t>薪资水平</w:t>
            </w:r>
          </w:p>
        </w:tc>
        <w:tc>
          <w:tcPr>
            <w:tcW w:w="1418" w:type="dxa"/>
          </w:tcPr>
          <w:p w14:paraId="6C0D2850" w14:textId="77777777" w:rsidR="0065660A" w:rsidRPr="00414238" w:rsidRDefault="0065660A" w:rsidP="003D1A2B">
            <w:r w:rsidRPr="00414238">
              <w:rPr>
                <w:rFonts w:hint="eastAsia"/>
              </w:rPr>
              <w:t>2</w:t>
            </w:r>
          </w:p>
        </w:tc>
        <w:tc>
          <w:tcPr>
            <w:tcW w:w="3402" w:type="dxa"/>
          </w:tcPr>
          <w:p w14:paraId="4FD07D06" w14:textId="77777777" w:rsidR="0065660A" w:rsidRPr="00414238" w:rsidRDefault="0065660A" w:rsidP="003D1A2B"/>
        </w:tc>
      </w:tr>
      <w:tr w:rsidR="0065660A" w14:paraId="3546FDCE" w14:textId="77777777" w:rsidTr="0065660A">
        <w:trPr>
          <w:trHeight w:val="399"/>
        </w:trPr>
        <w:tc>
          <w:tcPr>
            <w:tcW w:w="2093" w:type="dxa"/>
            <w:vAlign w:val="center"/>
          </w:tcPr>
          <w:p w14:paraId="526DC329" w14:textId="77777777" w:rsidR="0065660A" w:rsidRDefault="0065660A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57E4E983" w14:textId="77777777" w:rsidR="0065660A" w:rsidRPr="00414238" w:rsidRDefault="0065660A" w:rsidP="003D1A2B">
            <w:r w:rsidRPr="00414238">
              <w:rPr>
                <w:rFonts w:hint="eastAsia"/>
              </w:rPr>
              <w:t>工作区域</w:t>
            </w:r>
          </w:p>
        </w:tc>
        <w:tc>
          <w:tcPr>
            <w:tcW w:w="1418" w:type="dxa"/>
          </w:tcPr>
          <w:p w14:paraId="03DF3CD5" w14:textId="77777777" w:rsidR="0065660A" w:rsidRPr="00414238" w:rsidRDefault="0065660A" w:rsidP="003D1A2B">
            <w:r w:rsidRPr="00414238">
              <w:rPr>
                <w:rFonts w:hint="eastAsia"/>
              </w:rPr>
              <w:t>1</w:t>
            </w:r>
          </w:p>
        </w:tc>
        <w:tc>
          <w:tcPr>
            <w:tcW w:w="3402" w:type="dxa"/>
          </w:tcPr>
          <w:p w14:paraId="262D5C9F" w14:textId="77777777" w:rsidR="0065660A" w:rsidRPr="00414238" w:rsidRDefault="0065660A" w:rsidP="003D1A2B">
            <w:r w:rsidRPr="00414238">
              <w:rPr>
                <w:rFonts w:hint="eastAsia"/>
              </w:rPr>
              <w:t>兼职工作所在区域</w:t>
            </w:r>
          </w:p>
        </w:tc>
      </w:tr>
      <w:tr w:rsidR="0065660A" w14:paraId="58047E03" w14:textId="77777777" w:rsidTr="0065660A">
        <w:trPr>
          <w:trHeight w:val="399"/>
        </w:trPr>
        <w:tc>
          <w:tcPr>
            <w:tcW w:w="2093" w:type="dxa"/>
            <w:vAlign w:val="center"/>
          </w:tcPr>
          <w:p w14:paraId="7F838A98" w14:textId="77777777" w:rsidR="0065660A" w:rsidRDefault="0065660A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7468E359" w14:textId="77777777" w:rsidR="0065660A" w:rsidRPr="00414238" w:rsidRDefault="0065660A" w:rsidP="003D1A2B">
            <w:r w:rsidRPr="00414238">
              <w:rPr>
                <w:rFonts w:hint="eastAsia"/>
              </w:rPr>
              <w:t>开始时间</w:t>
            </w:r>
          </w:p>
        </w:tc>
        <w:tc>
          <w:tcPr>
            <w:tcW w:w="1418" w:type="dxa"/>
          </w:tcPr>
          <w:p w14:paraId="76E6D087" w14:textId="77777777" w:rsidR="0065660A" w:rsidRPr="00414238" w:rsidRDefault="0065660A" w:rsidP="003D1A2B">
            <w:r w:rsidRPr="00414238">
              <w:rPr>
                <w:rFonts w:hint="eastAsia"/>
              </w:rPr>
              <w:t>4</w:t>
            </w:r>
          </w:p>
        </w:tc>
        <w:tc>
          <w:tcPr>
            <w:tcW w:w="3402" w:type="dxa"/>
          </w:tcPr>
          <w:p w14:paraId="0FDACD59" w14:textId="77777777" w:rsidR="0065660A" w:rsidRPr="00414238" w:rsidRDefault="0065660A" w:rsidP="003D1A2B">
            <w:r w:rsidRPr="00414238">
              <w:rPr>
                <w:rFonts w:hint="eastAsia"/>
              </w:rPr>
              <w:t>兼职工作正式开始时间</w:t>
            </w:r>
          </w:p>
        </w:tc>
      </w:tr>
      <w:tr w:rsidR="0065660A" w14:paraId="07BA58A2" w14:textId="77777777" w:rsidTr="0065660A">
        <w:trPr>
          <w:trHeight w:val="399"/>
        </w:trPr>
        <w:tc>
          <w:tcPr>
            <w:tcW w:w="2093" w:type="dxa"/>
            <w:vAlign w:val="center"/>
          </w:tcPr>
          <w:p w14:paraId="3F631926" w14:textId="77777777" w:rsidR="0065660A" w:rsidRDefault="0065660A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57C89B66" w14:textId="77777777" w:rsidR="0065660A" w:rsidRPr="00414238" w:rsidRDefault="0065660A" w:rsidP="003D1A2B">
            <w:r w:rsidRPr="00414238">
              <w:rPr>
                <w:rFonts w:hint="eastAsia"/>
              </w:rPr>
              <w:t>截止时间</w:t>
            </w:r>
          </w:p>
        </w:tc>
        <w:tc>
          <w:tcPr>
            <w:tcW w:w="1418" w:type="dxa"/>
          </w:tcPr>
          <w:p w14:paraId="45FE74AB" w14:textId="77777777" w:rsidR="0065660A" w:rsidRPr="00414238" w:rsidRDefault="0065660A" w:rsidP="003D1A2B">
            <w:r w:rsidRPr="00414238">
              <w:rPr>
                <w:rFonts w:hint="eastAsia"/>
              </w:rPr>
              <w:t>4</w:t>
            </w:r>
          </w:p>
        </w:tc>
        <w:tc>
          <w:tcPr>
            <w:tcW w:w="3402" w:type="dxa"/>
          </w:tcPr>
          <w:p w14:paraId="4DCE8B14" w14:textId="77777777" w:rsidR="0065660A" w:rsidRPr="00414238" w:rsidRDefault="0065660A" w:rsidP="003D1A2B">
            <w:r w:rsidRPr="00414238">
              <w:rPr>
                <w:rFonts w:hint="eastAsia"/>
              </w:rPr>
              <w:t>兼职工作正式结束时间</w:t>
            </w:r>
          </w:p>
        </w:tc>
      </w:tr>
      <w:tr w:rsidR="0065660A" w14:paraId="15B92E59" w14:textId="77777777" w:rsidTr="0065660A">
        <w:trPr>
          <w:trHeight w:val="399"/>
        </w:trPr>
        <w:tc>
          <w:tcPr>
            <w:tcW w:w="2093" w:type="dxa"/>
            <w:vAlign w:val="center"/>
          </w:tcPr>
          <w:p w14:paraId="12E6F494" w14:textId="77777777" w:rsidR="0065660A" w:rsidRDefault="0065660A" w:rsidP="003D1A2B">
            <w:pPr>
              <w:rPr>
                <w:rFonts w:ascii="Times New Roman" w:hAnsi="Times New Roman"/>
              </w:rPr>
            </w:pPr>
          </w:p>
        </w:tc>
        <w:tc>
          <w:tcPr>
            <w:tcW w:w="1559" w:type="dxa"/>
          </w:tcPr>
          <w:p w14:paraId="41418E4F" w14:textId="77777777" w:rsidR="0065660A" w:rsidRPr="00414238" w:rsidRDefault="0065660A" w:rsidP="003D1A2B">
            <w:r w:rsidRPr="00414238">
              <w:rPr>
                <w:rFonts w:hint="eastAsia"/>
              </w:rPr>
              <w:t>每天工作时长</w:t>
            </w:r>
          </w:p>
        </w:tc>
        <w:tc>
          <w:tcPr>
            <w:tcW w:w="1418" w:type="dxa"/>
          </w:tcPr>
          <w:p w14:paraId="0AFD3D8D" w14:textId="77777777" w:rsidR="0065660A" w:rsidRPr="00414238" w:rsidRDefault="0065660A" w:rsidP="003D1A2B">
            <w:r w:rsidRPr="00414238">
              <w:rPr>
                <w:rFonts w:hint="eastAsia"/>
              </w:rPr>
              <w:t>3</w:t>
            </w:r>
          </w:p>
        </w:tc>
        <w:tc>
          <w:tcPr>
            <w:tcW w:w="3402" w:type="dxa"/>
          </w:tcPr>
          <w:p w14:paraId="302EFD53" w14:textId="77777777" w:rsidR="0065660A" w:rsidRDefault="0065660A" w:rsidP="003D1A2B">
            <w:r w:rsidRPr="00414238">
              <w:rPr>
                <w:rFonts w:hint="eastAsia"/>
              </w:rPr>
              <w:t>每天需要兼职的时间</w:t>
            </w:r>
          </w:p>
        </w:tc>
      </w:tr>
    </w:tbl>
    <w:p w14:paraId="7C33D3F6" w14:textId="77777777" w:rsidR="00453F2D" w:rsidRDefault="00453F2D"/>
    <w:sectPr w:rsidR="00453F2D" w:rsidSect="00B20314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CD993B7" w14:textId="77777777" w:rsidR="00817C01" w:rsidRDefault="00817C01">
      <w:r>
        <w:separator/>
      </w:r>
    </w:p>
  </w:endnote>
  <w:endnote w:type="continuationSeparator" w:id="0">
    <w:p w14:paraId="1BEC6CC3" w14:textId="77777777" w:rsidR="00817C01" w:rsidRDefault="00817C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577715" w14:textId="77777777" w:rsidR="00817C01" w:rsidRDefault="00817C01">
      <w:r>
        <w:separator/>
      </w:r>
    </w:p>
  </w:footnote>
  <w:footnote w:type="continuationSeparator" w:id="0">
    <w:p w14:paraId="73D9D921" w14:textId="77777777" w:rsidR="00817C01" w:rsidRDefault="00817C0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C6DC74" w14:textId="77777777" w:rsidR="00817C01" w:rsidRDefault="00817C01">
    <w:pPr>
      <w:pStyle w:val="a7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4F7E58"/>
    <w:multiLevelType w:val="multilevel"/>
    <w:tmpl w:val="554F7E58"/>
    <w:lvl w:ilvl="0">
      <w:start w:val="1"/>
      <w:numFmt w:val="decimal"/>
      <w:pStyle w:val="1"/>
      <w:lvlText w:val="%1."/>
      <w:lvlJc w:val="left"/>
      <w:pPr>
        <w:ind w:left="420" w:hanging="420"/>
      </w:pPr>
      <w:rPr>
        <w:rFonts w:cs="Times New Roman"/>
      </w:rPr>
    </w:lvl>
    <w:lvl w:ilvl="1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bordersDoNotSurroundHeader/>
  <w:bordersDoNotSurroundFooter/>
  <w:proofState w:spelling="clean" w:grammar="clean"/>
  <w:trackRevisions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0087B"/>
    <w:rsid w:val="000066A5"/>
    <w:rsid w:val="000366B6"/>
    <w:rsid w:val="00041AFB"/>
    <w:rsid w:val="00047B22"/>
    <w:rsid w:val="00064585"/>
    <w:rsid w:val="000831FB"/>
    <w:rsid w:val="000919C1"/>
    <w:rsid w:val="00092BEF"/>
    <w:rsid w:val="000A1B0E"/>
    <w:rsid w:val="000B4645"/>
    <w:rsid w:val="000D206F"/>
    <w:rsid w:val="000E4EDA"/>
    <w:rsid w:val="000F0E7A"/>
    <w:rsid w:val="00107F15"/>
    <w:rsid w:val="001247E1"/>
    <w:rsid w:val="00124CFB"/>
    <w:rsid w:val="001425C5"/>
    <w:rsid w:val="00160838"/>
    <w:rsid w:val="00182ED5"/>
    <w:rsid w:val="001B08A8"/>
    <w:rsid w:val="001C35A7"/>
    <w:rsid w:val="001E51EA"/>
    <w:rsid w:val="001F68B3"/>
    <w:rsid w:val="00215F0B"/>
    <w:rsid w:val="0024108B"/>
    <w:rsid w:val="00263CB0"/>
    <w:rsid w:val="0027571A"/>
    <w:rsid w:val="00282649"/>
    <w:rsid w:val="00286574"/>
    <w:rsid w:val="00293DF4"/>
    <w:rsid w:val="00297E49"/>
    <w:rsid w:val="002A0912"/>
    <w:rsid w:val="002A21D2"/>
    <w:rsid w:val="002A58A9"/>
    <w:rsid w:val="002B0EE2"/>
    <w:rsid w:val="002B22A2"/>
    <w:rsid w:val="002C381D"/>
    <w:rsid w:val="002C4EA1"/>
    <w:rsid w:val="002C5747"/>
    <w:rsid w:val="002E6643"/>
    <w:rsid w:val="002F3B69"/>
    <w:rsid w:val="00312458"/>
    <w:rsid w:val="00322786"/>
    <w:rsid w:val="00322AC7"/>
    <w:rsid w:val="00325903"/>
    <w:rsid w:val="00332FDE"/>
    <w:rsid w:val="003371E7"/>
    <w:rsid w:val="00354F24"/>
    <w:rsid w:val="00356235"/>
    <w:rsid w:val="00382820"/>
    <w:rsid w:val="0039139D"/>
    <w:rsid w:val="00395B63"/>
    <w:rsid w:val="003C096E"/>
    <w:rsid w:val="003C127E"/>
    <w:rsid w:val="003C3725"/>
    <w:rsid w:val="003D1A2B"/>
    <w:rsid w:val="003E5928"/>
    <w:rsid w:val="00402920"/>
    <w:rsid w:val="00414D3B"/>
    <w:rsid w:val="00416405"/>
    <w:rsid w:val="00434133"/>
    <w:rsid w:val="00434148"/>
    <w:rsid w:val="004503A3"/>
    <w:rsid w:val="00453F2D"/>
    <w:rsid w:val="00463CD3"/>
    <w:rsid w:val="00477839"/>
    <w:rsid w:val="004840A0"/>
    <w:rsid w:val="0049187E"/>
    <w:rsid w:val="004A3DB8"/>
    <w:rsid w:val="004B41B0"/>
    <w:rsid w:val="004D242E"/>
    <w:rsid w:val="004D5119"/>
    <w:rsid w:val="004E463D"/>
    <w:rsid w:val="004F4D24"/>
    <w:rsid w:val="00502807"/>
    <w:rsid w:val="00504457"/>
    <w:rsid w:val="00515FD6"/>
    <w:rsid w:val="00516AC6"/>
    <w:rsid w:val="005245FF"/>
    <w:rsid w:val="005514C6"/>
    <w:rsid w:val="00567F7A"/>
    <w:rsid w:val="005700D9"/>
    <w:rsid w:val="0058115F"/>
    <w:rsid w:val="00587C95"/>
    <w:rsid w:val="00596E7C"/>
    <w:rsid w:val="005A316C"/>
    <w:rsid w:val="005A4448"/>
    <w:rsid w:val="005B4527"/>
    <w:rsid w:val="005D1560"/>
    <w:rsid w:val="005D3674"/>
    <w:rsid w:val="005D4DA2"/>
    <w:rsid w:val="00600D72"/>
    <w:rsid w:val="00614F83"/>
    <w:rsid w:val="00633D56"/>
    <w:rsid w:val="0065660A"/>
    <w:rsid w:val="006573F3"/>
    <w:rsid w:val="0067061C"/>
    <w:rsid w:val="00683A9F"/>
    <w:rsid w:val="00694E38"/>
    <w:rsid w:val="006A6507"/>
    <w:rsid w:val="006A68FB"/>
    <w:rsid w:val="006C7195"/>
    <w:rsid w:val="00720F52"/>
    <w:rsid w:val="00733AD3"/>
    <w:rsid w:val="007538ED"/>
    <w:rsid w:val="0078370E"/>
    <w:rsid w:val="00795249"/>
    <w:rsid w:val="00796A58"/>
    <w:rsid w:val="007B136F"/>
    <w:rsid w:val="007E406C"/>
    <w:rsid w:val="007F154B"/>
    <w:rsid w:val="00805409"/>
    <w:rsid w:val="00810C76"/>
    <w:rsid w:val="00817C01"/>
    <w:rsid w:val="00842A85"/>
    <w:rsid w:val="008862CC"/>
    <w:rsid w:val="00891458"/>
    <w:rsid w:val="008A337E"/>
    <w:rsid w:val="008C48FD"/>
    <w:rsid w:val="008F4369"/>
    <w:rsid w:val="008F54CE"/>
    <w:rsid w:val="009056EE"/>
    <w:rsid w:val="009445C6"/>
    <w:rsid w:val="00966CF5"/>
    <w:rsid w:val="009735CB"/>
    <w:rsid w:val="0097534A"/>
    <w:rsid w:val="00994469"/>
    <w:rsid w:val="009A54E0"/>
    <w:rsid w:val="009C5824"/>
    <w:rsid w:val="009D0293"/>
    <w:rsid w:val="009D51C0"/>
    <w:rsid w:val="009F562E"/>
    <w:rsid w:val="00A04BA3"/>
    <w:rsid w:val="00A124AF"/>
    <w:rsid w:val="00A2364B"/>
    <w:rsid w:val="00A359A8"/>
    <w:rsid w:val="00A45485"/>
    <w:rsid w:val="00A504FA"/>
    <w:rsid w:val="00A7258F"/>
    <w:rsid w:val="00A7329B"/>
    <w:rsid w:val="00AA75E1"/>
    <w:rsid w:val="00AA79EB"/>
    <w:rsid w:val="00AB44AC"/>
    <w:rsid w:val="00AC4F74"/>
    <w:rsid w:val="00AC5E5C"/>
    <w:rsid w:val="00AC7909"/>
    <w:rsid w:val="00AF0997"/>
    <w:rsid w:val="00B10EB2"/>
    <w:rsid w:val="00B20314"/>
    <w:rsid w:val="00B24E7E"/>
    <w:rsid w:val="00B5331E"/>
    <w:rsid w:val="00B534B1"/>
    <w:rsid w:val="00B6271E"/>
    <w:rsid w:val="00B82C22"/>
    <w:rsid w:val="00BC1995"/>
    <w:rsid w:val="00BD245D"/>
    <w:rsid w:val="00C41655"/>
    <w:rsid w:val="00C45DFD"/>
    <w:rsid w:val="00C5085C"/>
    <w:rsid w:val="00C961AC"/>
    <w:rsid w:val="00CC0A97"/>
    <w:rsid w:val="00CD4BC0"/>
    <w:rsid w:val="00D00BCD"/>
    <w:rsid w:val="00D0120C"/>
    <w:rsid w:val="00D0139E"/>
    <w:rsid w:val="00D17752"/>
    <w:rsid w:val="00D22999"/>
    <w:rsid w:val="00D57804"/>
    <w:rsid w:val="00D62D86"/>
    <w:rsid w:val="00D670F5"/>
    <w:rsid w:val="00D8714D"/>
    <w:rsid w:val="00DA1F51"/>
    <w:rsid w:val="00DB1C8A"/>
    <w:rsid w:val="00DF3133"/>
    <w:rsid w:val="00E0087B"/>
    <w:rsid w:val="00E07E3E"/>
    <w:rsid w:val="00E2524E"/>
    <w:rsid w:val="00E37051"/>
    <w:rsid w:val="00E447DB"/>
    <w:rsid w:val="00E4488D"/>
    <w:rsid w:val="00E5009B"/>
    <w:rsid w:val="00E53398"/>
    <w:rsid w:val="00E56D8B"/>
    <w:rsid w:val="00E80463"/>
    <w:rsid w:val="00E85E5C"/>
    <w:rsid w:val="00E87532"/>
    <w:rsid w:val="00E978EA"/>
    <w:rsid w:val="00EA2460"/>
    <w:rsid w:val="00EB2FE1"/>
    <w:rsid w:val="00ED24AA"/>
    <w:rsid w:val="00EF2A58"/>
    <w:rsid w:val="00F00EB3"/>
    <w:rsid w:val="00F01560"/>
    <w:rsid w:val="00F15A1D"/>
    <w:rsid w:val="00F17254"/>
    <w:rsid w:val="00F17580"/>
    <w:rsid w:val="00F67428"/>
    <w:rsid w:val="00F80DF6"/>
    <w:rsid w:val="00F85DFE"/>
    <w:rsid w:val="00F86D82"/>
    <w:rsid w:val="00F95632"/>
    <w:rsid w:val="00F962E9"/>
    <w:rsid w:val="00FA71FE"/>
    <w:rsid w:val="00FB731A"/>
    <w:rsid w:val="00FC53E3"/>
    <w:rsid w:val="00FD09FB"/>
    <w:rsid w:val="00FD6381"/>
    <w:rsid w:val="00FE0F69"/>
    <w:rsid w:val="00FF033E"/>
    <w:rsid w:val="07DA2E86"/>
    <w:rsid w:val="4D037A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49DF2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宋体" w:hAnsi="Calibri" w:cs="Calibri"/>
        <w:lang w:val="en-US" w:eastAsia="zh-CN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iPriority="99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semiHidden="0" w:unhideWhenUsed="0"/>
    <w:lsdException w:name="toc 2" w:locked="1" w:semiHidden="0" w:unhideWhenUsed="0"/>
    <w:lsdException w:name="toc 3" w:locked="1" w:semiHidden="0" w:unhideWhenUsed="0"/>
    <w:lsdException w:name="toc 4" w:locked="1" w:semiHidden="0" w:unhideWhenUsed="0"/>
    <w:lsdException w:name="toc 5" w:locked="1" w:semiHidden="0" w:unhideWhenUsed="0"/>
    <w:lsdException w:name="toc 6" w:locked="1" w:semiHidden="0" w:unhideWhenUsed="0"/>
    <w:lsdException w:name="toc 7" w:locked="1" w:semiHidden="0" w:unhideWhenUsed="0"/>
    <w:lsdException w:name="toc 8" w:locked="1" w:semiHidden="0" w:unhideWhenUsed="0"/>
    <w:lsdException w:name="toc 9" w:locked="1" w:semiHidden="0" w:unhideWhenUsed="0"/>
    <w:lsdException w:name="header" w:semiHidden="0" w:uiPriority="99" w:unhideWhenUsed="0"/>
    <w:lsdException w:name="footer" w:semiHidden="0" w:uiPriority="99" w:unhideWhenUsed="0"/>
    <w:lsdException w:name="caption" w:locked="1" w:qFormat="1"/>
    <w:lsdException w:name="Title" w:semiHidden="0" w:uiPriority="99" w:unhideWhenUsed="0" w:qFormat="1"/>
    <w:lsdException w:name="Default Paragraph Font" w:semiHidden="0" w:uiPriority="1"/>
    <w:lsdException w:name="Subtitle" w:locked="1" w:semiHidden="0" w:unhideWhenUsed="0" w:qFormat="1"/>
    <w:lsdException w:name="Strong" w:locked="1" w:semiHidden="0" w:unhideWhenUsed="0" w:qFormat="1"/>
    <w:lsdException w:name="Emphasis" w:locked="1" w:semiHidden="0" w:unhideWhenUsed="0" w:qFormat="1"/>
    <w:lsdException w:name="Document Map" w:semiHidden="0" w:uiPriority="99"/>
    <w:lsdException w:name="HTML Top of Form" w:uiPriority="99"/>
    <w:lsdException w:name="HTML Bottom of Form" w:uiPriority="99"/>
    <w:lsdException w:name="Normal Table" w:semiHidden="0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locked="1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0314"/>
    <w:pPr>
      <w:widowControl w:val="0"/>
    </w:pPr>
    <w:rPr>
      <w:rFonts w:cs="Times New Roman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rsid w:val="00B20314"/>
    <w:pPr>
      <w:keepNext/>
      <w:keepLines/>
      <w:numPr>
        <w:numId w:val="1"/>
      </w:numPr>
      <w:spacing w:line="578" w:lineRule="auto"/>
      <w:outlineLvl w:val="0"/>
    </w:pPr>
    <w:rPr>
      <w:rFonts w:eastAsia="黑体"/>
      <w:bCs/>
      <w:kern w:val="44"/>
      <w:sz w:val="28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uiPriority w:val="99"/>
    <w:unhideWhenUsed/>
    <w:rsid w:val="00B20314"/>
    <w:rPr>
      <w:rFonts w:ascii="宋体"/>
      <w:sz w:val="18"/>
      <w:szCs w:val="18"/>
    </w:rPr>
  </w:style>
  <w:style w:type="paragraph" w:styleId="a5">
    <w:name w:val="footer"/>
    <w:basedOn w:val="a"/>
    <w:link w:val="a6"/>
    <w:uiPriority w:val="99"/>
    <w:rsid w:val="00B2031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7">
    <w:name w:val="header"/>
    <w:basedOn w:val="a"/>
    <w:link w:val="a8"/>
    <w:uiPriority w:val="99"/>
    <w:rsid w:val="00B203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99"/>
    <w:qFormat/>
    <w:rsid w:val="00B2031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10">
    <w:name w:val="标题 1字符"/>
    <w:link w:val="1"/>
    <w:uiPriority w:val="99"/>
    <w:locked/>
    <w:rsid w:val="00B20314"/>
    <w:rPr>
      <w:rFonts w:eastAsia="黑体" w:cs="Times New Roman"/>
      <w:bCs/>
      <w:kern w:val="44"/>
      <w:sz w:val="44"/>
      <w:szCs w:val="44"/>
    </w:rPr>
  </w:style>
  <w:style w:type="character" w:customStyle="1" w:styleId="aa">
    <w:name w:val="标题字符"/>
    <w:link w:val="a9"/>
    <w:uiPriority w:val="99"/>
    <w:locked/>
    <w:rsid w:val="00B20314"/>
    <w:rPr>
      <w:rFonts w:ascii="Cambria" w:eastAsia="宋体" w:hAnsi="Cambria" w:cs="Times New Roman"/>
      <w:b/>
      <w:bCs/>
      <w:sz w:val="32"/>
      <w:szCs w:val="32"/>
    </w:rPr>
  </w:style>
  <w:style w:type="character" w:customStyle="1" w:styleId="11">
    <w:name w:val="不明显强调1"/>
    <w:uiPriority w:val="99"/>
    <w:qFormat/>
    <w:rsid w:val="00B20314"/>
    <w:rPr>
      <w:rFonts w:cs="Times New Roman"/>
      <w:i/>
      <w:iCs/>
      <w:color w:val="808080"/>
    </w:rPr>
  </w:style>
  <w:style w:type="character" w:customStyle="1" w:styleId="a8">
    <w:name w:val="页眉字符"/>
    <w:link w:val="a7"/>
    <w:uiPriority w:val="99"/>
    <w:locked/>
    <w:rsid w:val="00B20314"/>
    <w:rPr>
      <w:rFonts w:cs="Times New Roman"/>
      <w:sz w:val="18"/>
      <w:szCs w:val="18"/>
    </w:rPr>
  </w:style>
  <w:style w:type="character" w:customStyle="1" w:styleId="a6">
    <w:name w:val="页脚字符"/>
    <w:link w:val="a5"/>
    <w:uiPriority w:val="99"/>
    <w:locked/>
    <w:rsid w:val="00B20314"/>
    <w:rPr>
      <w:rFonts w:cs="Times New Roman"/>
      <w:sz w:val="18"/>
      <w:szCs w:val="18"/>
    </w:rPr>
  </w:style>
  <w:style w:type="character" w:customStyle="1" w:styleId="a4">
    <w:name w:val="文档结构图 字符"/>
    <w:link w:val="a3"/>
    <w:uiPriority w:val="99"/>
    <w:semiHidden/>
    <w:rsid w:val="00B20314"/>
    <w:rPr>
      <w:rFonts w:ascii="宋体"/>
      <w:kern w:val="2"/>
      <w:sz w:val="18"/>
      <w:szCs w:val="18"/>
    </w:rPr>
  </w:style>
  <w:style w:type="paragraph" w:styleId="ab">
    <w:name w:val="Balloon Text"/>
    <w:basedOn w:val="a"/>
    <w:link w:val="ac"/>
    <w:semiHidden/>
    <w:unhideWhenUsed/>
    <w:rsid w:val="00322786"/>
    <w:rPr>
      <w:rFonts w:ascii="Heiti SC Light" w:eastAsia="Heiti SC Light"/>
      <w:sz w:val="18"/>
      <w:szCs w:val="18"/>
    </w:rPr>
  </w:style>
  <w:style w:type="character" w:customStyle="1" w:styleId="ac">
    <w:name w:val="批注框文本字符"/>
    <w:basedOn w:val="a0"/>
    <w:link w:val="ab"/>
    <w:semiHidden/>
    <w:rsid w:val="00322786"/>
    <w:rPr>
      <w:rFonts w:ascii="Heiti SC Light" w:eastAsia="Heiti SC Light" w:cs="Times New Roman"/>
      <w:kern w:val="2"/>
      <w:sz w:val="18"/>
      <w:szCs w:val="18"/>
    </w:rPr>
  </w:style>
  <w:style w:type="paragraph" w:styleId="ad">
    <w:name w:val="Revision"/>
    <w:hidden/>
    <w:uiPriority w:val="99"/>
    <w:unhideWhenUsed/>
    <w:rsid w:val="002B22A2"/>
    <w:rPr>
      <w:rFonts w:cs="Times New Roman"/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503</Words>
  <Characters>2868</Characters>
  <Application>Microsoft Macintosh Word</Application>
  <DocSecurity>0</DocSecurity>
  <Lines>23</Lines>
  <Paragraphs>6</Paragraphs>
  <ScaleCrop>false</ScaleCrop>
  <Company>微软中国</Company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无线城市移动文化生活综合服务资源目录管理系统数据库设计</dc:title>
  <dc:creator>微软用户</dc:creator>
  <cp:lastModifiedBy>ch G</cp:lastModifiedBy>
  <cp:revision>26</cp:revision>
  <dcterms:created xsi:type="dcterms:W3CDTF">2015-01-04T08:59:00Z</dcterms:created>
  <dcterms:modified xsi:type="dcterms:W3CDTF">2015-05-26T07:42:00Z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2052-9.1.0.4885</vt:lpwstr>
  </property>
</Properties>
</file>